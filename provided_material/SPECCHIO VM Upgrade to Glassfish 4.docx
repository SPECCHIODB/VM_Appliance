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90B59" w14:textId="77777777" w:rsidR="004A1315" w:rsidRPr="00366183" w:rsidRDefault="00366183" w:rsidP="00D341D3">
      <w:pPr>
        <w:outlineLvl w:val="0"/>
        <w:rPr>
          <w:b/>
          <w:lang w:val="en-US"/>
        </w:rPr>
      </w:pPr>
      <w:r w:rsidRPr="00366183">
        <w:rPr>
          <w:b/>
          <w:lang w:val="en-US"/>
        </w:rPr>
        <w:t>SPECCHIO VM Upgrade to Glassfish 4</w:t>
      </w:r>
    </w:p>
    <w:p w14:paraId="5E050762" w14:textId="77777777" w:rsidR="00366183" w:rsidRDefault="00366183">
      <w:pPr>
        <w:rPr>
          <w:lang w:val="en-US"/>
        </w:rPr>
      </w:pPr>
    </w:p>
    <w:p w14:paraId="01938BC9" w14:textId="01E87E83" w:rsidR="00E3143F" w:rsidRDefault="00E3143F" w:rsidP="00E3143F">
      <w:pPr>
        <w:pStyle w:val="ListParagraph"/>
        <w:numPr>
          <w:ilvl w:val="0"/>
          <w:numId w:val="1"/>
        </w:numPr>
      </w:pPr>
      <w:r>
        <w:t>Open SPECCHIO VM, login as root.</w:t>
      </w:r>
    </w:p>
    <w:p w14:paraId="5D9E356D" w14:textId="6FC9BBAD" w:rsidR="003C5061" w:rsidRDefault="003C5061" w:rsidP="00E3143F">
      <w:pPr>
        <w:pStyle w:val="ListParagraph"/>
        <w:numPr>
          <w:ilvl w:val="0"/>
          <w:numId w:val="1"/>
        </w:numPr>
      </w:pPr>
      <w:r>
        <w:t>Get Java 8</w:t>
      </w:r>
      <w:r w:rsidR="00276065">
        <w:t>:</w:t>
      </w:r>
    </w:p>
    <w:p w14:paraId="5EF4F28D" w14:textId="77777777" w:rsidR="00C63B8D" w:rsidRDefault="00994DCD" w:rsidP="00276065">
      <w:pPr>
        <w:pStyle w:val="ListParagraph"/>
        <w:ind w:left="1440"/>
      </w:pPr>
      <w:r w:rsidRPr="00994DCD">
        <w:t>http://www.oracle.com/techne</w:t>
      </w:r>
      <w:r>
        <w:t>twork/java/javase/downloads/jdk8…</w:t>
      </w:r>
    </w:p>
    <w:p w14:paraId="352D1C82" w14:textId="77777777" w:rsidR="00E22C9F" w:rsidRDefault="00E22C9F" w:rsidP="00276065">
      <w:pPr>
        <w:pStyle w:val="ListParagraph"/>
        <w:ind w:left="1440"/>
      </w:pPr>
    </w:p>
    <w:p w14:paraId="1EAB6E30" w14:textId="609D7A5A" w:rsidR="00E22C9F" w:rsidRDefault="00E22C9F" w:rsidP="00276065">
      <w:pPr>
        <w:pStyle w:val="ListParagraph"/>
        <w:ind w:left="1440"/>
      </w:pPr>
      <w:r w:rsidRPr="00E22C9F">
        <w:rPr>
          <w:noProof/>
          <w:lang w:eastAsia="en-GB"/>
        </w:rPr>
        <w:drawing>
          <wp:inline distT="0" distB="0" distL="0" distR="0" wp14:anchorId="146BC96E" wp14:editId="58E23C0F">
            <wp:extent cx="3556952" cy="189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876" cy="1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B70" w14:textId="77777777" w:rsidR="00E22C9F" w:rsidRDefault="00E22C9F" w:rsidP="00276065">
      <w:pPr>
        <w:pStyle w:val="ListParagraph"/>
        <w:ind w:left="1440"/>
      </w:pPr>
    </w:p>
    <w:p w14:paraId="01F6ACFB" w14:textId="76B9478A" w:rsidR="00994DCD" w:rsidRPr="00F77009" w:rsidRDefault="00C63B8D" w:rsidP="00276065">
      <w:pPr>
        <w:pStyle w:val="ListParagraph"/>
        <w:ind w:left="1440"/>
        <w:rPr>
          <w:strike/>
        </w:rPr>
      </w:pPr>
      <w:r>
        <w:t xml:space="preserve">copy to: </w:t>
      </w:r>
      <w:r w:rsidR="00F77009">
        <w:t>/user/lib/jvm/</w:t>
      </w:r>
      <w:r w:rsidR="008C2EF6" w:rsidRPr="00F77009">
        <w:br/>
      </w:r>
      <w:r w:rsidR="008C2EF6" w:rsidRPr="00F77009">
        <w:br/>
      </w:r>
      <w:r w:rsidR="006B1E68" w:rsidRPr="00F77009">
        <w:rPr>
          <w:strike/>
        </w:rPr>
        <w:t>alternatives --install /usr/bin/java java /usr/lib/jvm/jdk1.8.0_152/jre/bin/java 2</w:t>
      </w:r>
    </w:p>
    <w:p w14:paraId="23B69AF5" w14:textId="77777777" w:rsidR="001E1444" w:rsidRPr="00F77009" w:rsidRDefault="001E1444" w:rsidP="00276065">
      <w:pPr>
        <w:pStyle w:val="ListParagraph"/>
        <w:ind w:left="1440"/>
        <w:rPr>
          <w:strike/>
        </w:rPr>
      </w:pPr>
    </w:p>
    <w:p w14:paraId="44D8B12D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>alternatives --config java</w:t>
      </w:r>
    </w:p>
    <w:p w14:paraId="4811E317" w14:textId="77777777" w:rsidR="001E1444" w:rsidRPr="00A6693C" w:rsidRDefault="001E1444" w:rsidP="001E1444">
      <w:pPr>
        <w:pStyle w:val="ListParagraph"/>
        <w:ind w:left="1440"/>
        <w:rPr>
          <w:strike/>
        </w:rPr>
      </w:pPr>
    </w:p>
    <w:p w14:paraId="7141B7BA" w14:textId="77777777" w:rsidR="001E1444" w:rsidRPr="00A6693C" w:rsidRDefault="001E1444" w:rsidP="00D341D3">
      <w:pPr>
        <w:pStyle w:val="ListParagraph"/>
        <w:ind w:left="1440"/>
        <w:outlineLvl w:val="0"/>
        <w:rPr>
          <w:strike/>
        </w:rPr>
      </w:pPr>
      <w:r w:rsidRPr="00A6693C">
        <w:rPr>
          <w:strike/>
        </w:rPr>
        <w:t>There are 4 programs which provide 'java'.</w:t>
      </w:r>
    </w:p>
    <w:p w14:paraId="01325AA0" w14:textId="77777777" w:rsidR="001E1444" w:rsidRPr="00A6693C" w:rsidRDefault="001E1444" w:rsidP="001E1444">
      <w:pPr>
        <w:pStyle w:val="ListParagraph"/>
        <w:ind w:left="1440"/>
        <w:rPr>
          <w:strike/>
        </w:rPr>
      </w:pPr>
    </w:p>
    <w:p w14:paraId="03CB6FF0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 xml:space="preserve">  Selection    Command</w:t>
      </w:r>
    </w:p>
    <w:p w14:paraId="2E920C6D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>-----------------------------------------------</w:t>
      </w:r>
    </w:p>
    <w:p w14:paraId="33F38673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>*  1           java-1.8.0-openjdk.x86_64 (/usr/lib/jvm/java-1.8.0-openjdk-1.8.0.131-2.b11.el7_3.x86_64/jre/bin/java)</w:t>
      </w:r>
    </w:p>
    <w:p w14:paraId="2079C3F5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 xml:space="preserve">   2           java-1.7.0-openjdk.x86_64 (/usr/lib/jvm/java-1.7.0-openjdk-1.7.0.131-2.6.9.0.el7_3.x86_64/jre/bin/java)</w:t>
      </w:r>
    </w:p>
    <w:p w14:paraId="7A5F457C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 xml:space="preserve"> + 3           /root/jdk1.8.0_152/bin/java</w:t>
      </w:r>
    </w:p>
    <w:p w14:paraId="33F9A670" w14:textId="77777777" w:rsidR="001E1444" w:rsidRPr="00A6693C" w:rsidRDefault="001E1444" w:rsidP="001E1444">
      <w:pPr>
        <w:pStyle w:val="ListParagraph"/>
        <w:ind w:left="1440"/>
        <w:rPr>
          <w:strike/>
        </w:rPr>
      </w:pPr>
      <w:r w:rsidRPr="00A6693C">
        <w:rPr>
          <w:strike/>
        </w:rPr>
        <w:t xml:space="preserve">   4           /usr/lib/jvm/jdk1.8.0_152/jre/bin/java</w:t>
      </w:r>
    </w:p>
    <w:p w14:paraId="0B72E6A4" w14:textId="77777777" w:rsidR="001E1444" w:rsidRPr="00A6693C" w:rsidRDefault="001E1444" w:rsidP="001E1444">
      <w:pPr>
        <w:pStyle w:val="ListParagraph"/>
        <w:ind w:left="1440"/>
        <w:rPr>
          <w:strike/>
        </w:rPr>
      </w:pPr>
    </w:p>
    <w:p w14:paraId="5206CDC9" w14:textId="77777777" w:rsidR="001E1444" w:rsidRPr="00A6693C" w:rsidRDefault="001E1444" w:rsidP="00D341D3">
      <w:pPr>
        <w:pStyle w:val="ListParagraph"/>
        <w:ind w:left="1440"/>
        <w:outlineLvl w:val="0"/>
        <w:rPr>
          <w:strike/>
        </w:rPr>
      </w:pPr>
      <w:r w:rsidRPr="00A6693C">
        <w:rPr>
          <w:strike/>
        </w:rPr>
        <w:t>Enter to keep the current selection[+], or type selection number: 4</w:t>
      </w:r>
    </w:p>
    <w:p w14:paraId="2F636549" w14:textId="77777777" w:rsidR="001E1444" w:rsidRPr="001E1444" w:rsidRDefault="001E1444" w:rsidP="00276065">
      <w:pPr>
        <w:pStyle w:val="ListParagraph"/>
        <w:ind w:left="1440"/>
      </w:pPr>
    </w:p>
    <w:p w14:paraId="6EA93F35" w14:textId="77777777" w:rsidR="0081721C" w:rsidRDefault="00994DCD" w:rsidP="00503AA3">
      <w:pPr>
        <w:pStyle w:val="ListParagraph"/>
        <w:ind w:left="1440"/>
      </w:pPr>
      <w:r w:rsidRPr="001E1444">
        <w:t xml:space="preserve"> </w:t>
      </w:r>
    </w:p>
    <w:p w14:paraId="544A6E71" w14:textId="77777777" w:rsidR="0081721C" w:rsidRDefault="0081721C" w:rsidP="00D341D3">
      <w:pPr>
        <w:textAlignment w:val="baseline"/>
        <w:outlineLvl w:val="0"/>
        <w:rPr>
          <w:rFonts w:ascii="Poppins" w:hAnsi="Poppins" w:cs="Times New Roman"/>
          <w:color w:val="555555"/>
          <w:lang w:eastAsia="en-GB"/>
        </w:rPr>
      </w:pPr>
      <w:r w:rsidRPr="0081721C">
        <w:rPr>
          <w:rFonts w:ascii="Poppins" w:hAnsi="Poppins" w:cs="Times New Roman"/>
          <w:color w:val="555555"/>
          <w:lang w:eastAsia="en-GB"/>
        </w:rPr>
        <w:t>Setup </w:t>
      </w:r>
      <w:r w:rsidRPr="0081721C">
        <w:rPr>
          <w:rFonts w:ascii="Poppins" w:hAnsi="Poppins" w:cs="Times New Roman"/>
          <w:b/>
          <w:bCs/>
          <w:color w:val="555555"/>
          <w:bdr w:val="none" w:sz="0" w:space="0" w:color="auto" w:frame="1"/>
          <w:lang w:eastAsia="en-GB"/>
        </w:rPr>
        <w:t>JAVA_HOME</w:t>
      </w:r>
      <w:r w:rsidRPr="0081721C">
        <w:rPr>
          <w:rFonts w:ascii="Poppins" w:hAnsi="Poppins" w:cs="Times New Roman"/>
          <w:color w:val="555555"/>
          <w:lang w:eastAsia="en-GB"/>
        </w:rPr>
        <w:t>, </w:t>
      </w:r>
      <w:r w:rsidRPr="0081721C">
        <w:rPr>
          <w:rFonts w:ascii="Poppins" w:hAnsi="Poppins" w:cs="Times New Roman"/>
          <w:b/>
          <w:bCs/>
          <w:color w:val="555555"/>
          <w:bdr w:val="none" w:sz="0" w:space="0" w:color="auto" w:frame="1"/>
          <w:lang w:eastAsia="en-GB"/>
        </w:rPr>
        <w:t>JRE_HOME</w:t>
      </w:r>
      <w:r w:rsidRPr="0081721C">
        <w:rPr>
          <w:rFonts w:ascii="Poppins" w:hAnsi="Poppins" w:cs="Times New Roman"/>
          <w:color w:val="555555"/>
          <w:lang w:eastAsia="en-GB"/>
        </w:rPr>
        <w:t> and </w:t>
      </w:r>
      <w:r w:rsidRPr="0081721C">
        <w:rPr>
          <w:rFonts w:ascii="Poppins" w:hAnsi="Poppins" w:cs="Times New Roman"/>
          <w:b/>
          <w:bCs/>
          <w:color w:val="555555"/>
          <w:bdr w:val="none" w:sz="0" w:space="0" w:color="auto" w:frame="1"/>
          <w:lang w:eastAsia="en-GB"/>
        </w:rPr>
        <w:t>PATH</w:t>
      </w:r>
      <w:r w:rsidRPr="0081721C">
        <w:rPr>
          <w:rFonts w:ascii="Poppins" w:hAnsi="Poppins" w:cs="Times New Roman"/>
          <w:color w:val="555555"/>
          <w:lang w:eastAsia="en-GB"/>
        </w:rPr>
        <w:t> environment variables</w:t>
      </w:r>
    </w:p>
    <w:p w14:paraId="686FE044" w14:textId="77777777" w:rsidR="0081721C" w:rsidRPr="0081721C" w:rsidRDefault="0081721C" w:rsidP="0081721C">
      <w:pPr>
        <w:textAlignment w:val="baseline"/>
        <w:rPr>
          <w:rFonts w:ascii="Poppins" w:hAnsi="Poppins" w:cs="Times New Roman"/>
          <w:color w:val="555555"/>
          <w:lang w:eastAsia="en-GB"/>
        </w:rPr>
      </w:pPr>
    </w:p>
    <w:p w14:paraId="26FB708A" w14:textId="77777777" w:rsidR="0081721C" w:rsidRPr="00A6693C" w:rsidRDefault="0081721C" w:rsidP="0081721C">
      <w:pPr>
        <w:textAlignment w:val="baseline"/>
        <w:rPr>
          <w:rFonts w:ascii="Poppins" w:hAnsi="Poppins" w:cs="Times New Roman"/>
          <w:strike/>
          <w:color w:val="555555"/>
          <w:lang w:eastAsia="en-GB"/>
        </w:rPr>
      </w:pPr>
      <w:r w:rsidRPr="00A6693C">
        <w:rPr>
          <w:rFonts w:ascii="Poppins" w:hAnsi="Poppins" w:cs="Times New Roman"/>
          <w:strike/>
          <w:color w:val="555555"/>
          <w:lang w:eastAsia="en-GB"/>
        </w:rPr>
        <w:t>export JAVA_HOME=/usr/lib/jvm/jdk1.8.0_152</w:t>
      </w:r>
    </w:p>
    <w:p w14:paraId="17191DD3" w14:textId="77777777" w:rsidR="0081721C" w:rsidRPr="00A6693C" w:rsidRDefault="0081721C" w:rsidP="0081721C">
      <w:pPr>
        <w:textAlignment w:val="baseline"/>
        <w:rPr>
          <w:rFonts w:ascii="Poppins" w:hAnsi="Poppins" w:cs="Times New Roman"/>
          <w:strike/>
          <w:color w:val="555555"/>
          <w:lang w:eastAsia="en-GB"/>
        </w:rPr>
      </w:pPr>
      <w:r w:rsidRPr="00A6693C">
        <w:rPr>
          <w:rFonts w:ascii="Poppins" w:hAnsi="Poppins" w:cs="Times New Roman"/>
          <w:strike/>
          <w:color w:val="555555"/>
          <w:lang w:eastAsia="en-GB"/>
        </w:rPr>
        <w:t>export JRE_HOME=/usr/lib/jvm/jdk1.8.0_152/jre</w:t>
      </w:r>
    </w:p>
    <w:p w14:paraId="3999EA44" w14:textId="77777777" w:rsidR="0081721C" w:rsidRPr="00A6693C" w:rsidRDefault="0081721C" w:rsidP="0081721C">
      <w:pPr>
        <w:textAlignment w:val="baseline"/>
        <w:rPr>
          <w:rFonts w:ascii="Poppins" w:hAnsi="Poppins" w:cs="Times New Roman"/>
          <w:strike/>
          <w:color w:val="555555"/>
          <w:lang w:val="de-CH" w:eastAsia="en-GB"/>
        </w:rPr>
      </w:pPr>
      <w:r w:rsidRPr="00A6693C">
        <w:rPr>
          <w:rFonts w:ascii="Poppins" w:hAnsi="Poppins" w:cs="Times New Roman"/>
          <w:strike/>
          <w:color w:val="555555"/>
          <w:lang w:val="de-CH" w:eastAsia="en-GB"/>
        </w:rPr>
        <w:t>export PATH=$PATH:/usr/lib/jvm/jdk1.8.0_152/bin:/usr/lib/jvm/jdk1.8.0_152/jre/bin</w:t>
      </w:r>
    </w:p>
    <w:p w14:paraId="6A821FE8" w14:textId="77777777" w:rsidR="0081721C" w:rsidRPr="00A6693C" w:rsidRDefault="0081721C" w:rsidP="0081721C">
      <w:pPr>
        <w:textAlignment w:val="baseline"/>
        <w:rPr>
          <w:rFonts w:ascii="Poppins" w:hAnsi="Poppins" w:cs="Times New Roman"/>
          <w:strike/>
          <w:color w:val="555555"/>
          <w:lang w:val="de-CH" w:eastAsia="en-GB"/>
        </w:rPr>
      </w:pPr>
    </w:p>
    <w:p w14:paraId="4C977C23" w14:textId="77777777" w:rsidR="0081721C" w:rsidRPr="00A6693C" w:rsidRDefault="0081721C" w:rsidP="0081721C">
      <w:pPr>
        <w:textAlignment w:val="baseline"/>
        <w:rPr>
          <w:rFonts w:ascii="Poppins" w:hAnsi="Poppins" w:cs="Times New Roman"/>
          <w:strike/>
          <w:color w:val="555555"/>
          <w:lang w:eastAsia="en-GB"/>
        </w:rPr>
      </w:pPr>
      <w:r w:rsidRPr="00A6693C">
        <w:rPr>
          <w:rFonts w:ascii="Poppins" w:hAnsi="Poppins" w:cs="Times New Roman"/>
          <w:strike/>
          <w:color w:val="555555"/>
          <w:lang w:eastAsia="en-GB"/>
        </w:rPr>
        <w:t>Also put all above environment variables in </w:t>
      </w:r>
      <w:r w:rsidRPr="00A6693C">
        <w:rPr>
          <w:rFonts w:ascii="Poppins" w:hAnsi="Poppins" w:cs="Times New Roman"/>
          <w:b/>
          <w:bCs/>
          <w:strike/>
          <w:color w:val="555555"/>
          <w:bdr w:val="none" w:sz="0" w:space="0" w:color="auto" w:frame="1"/>
          <w:lang w:eastAsia="en-GB"/>
        </w:rPr>
        <w:t>/etc/environment</w:t>
      </w:r>
      <w:r w:rsidRPr="00A6693C">
        <w:rPr>
          <w:rFonts w:ascii="Poppins" w:hAnsi="Poppins" w:cs="Times New Roman"/>
          <w:strike/>
          <w:color w:val="555555"/>
          <w:lang w:eastAsia="en-GB"/>
        </w:rPr>
        <w:t> file for auto loading on system boot.</w:t>
      </w:r>
    </w:p>
    <w:p w14:paraId="0D8C2A93" w14:textId="041CE5DA" w:rsidR="00503AA3" w:rsidRDefault="00276065" w:rsidP="00503AA3">
      <w:pPr>
        <w:pStyle w:val="ListParagraph"/>
        <w:ind w:left="1440"/>
      </w:pPr>
      <w:r w:rsidRPr="00A6693C">
        <w:rPr>
          <w:strike/>
        </w:rPr>
        <w:lastRenderedPageBreak/>
        <w:br/>
      </w:r>
      <w:r w:rsidR="00503AA3" w:rsidRPr="00503AA3">
        <w:t xml:space="preserve">- </w:t>
      </w:r>
      <w:r w:rsidR="00503AA3">
        <w:t>Change java path in</w:t>
      </w:r>
      <w:r w:rsidR="00503AA3" w:rsidRPr="00503AA3">
        <w:t xml:space="preserve"> /etc/</w:t>
      </w:r>
      <w:r w:rsidR="00152064">
        <w:t>.</w:t>
      </w:r>
      <w:r w:rsidR="00503AA3" w:rsidRPr="00503AA3">
        <w:t>profile</w:t>
      </w:r>
      <w:r w:rsidR="00337A3C">
        <w:t xml:space="preserve"> (gedit </w:t>
      </w:r>
      <w:r w:rsidR="00152064" w:rsidRPr="00503AA3">
        <w:t>/etc/</w:t>
      </w:r>
      <w:r w:rsidR="00152064">
        <w:t>.</w:t>
      </w:r>
      <w:r w:rsidR="00152064" w:rsidRPr="00503AA3">
        <w:t>profile</w:t>
      </w:r>
      <w:r w:rsidR="00152064">
        <w:t>)</w:t>
      </w:r>
      <w:r w:rsidR="00EF2BBB">
        <w:t xml:space="preserve"> and .bashrc</w:t>
      </w:r>
      <w:r w:rsidR="00217C0A">
        <w:br/>
      </w:r>
      <w:r w:rsidR="00217C0A" w:rsidRPr="00217C0A">
        <w:t>sudo gedit /etc/profile.d/.profile</w:t>
      </w:r>
    </w:p>
    <w:p w14:paraId="63AA7D89" w14:textId="7159C270" w:rsidR="00217C0A" w:rsidRDefault="003C694D" w:rsidP="00503AA3">
      <w:pPr>
        <w:pStyle w:val="ListParagraph"/>
        <w:ind w:left="1440"/>
      </w:pPr>
      <w:r w:rsidRPr="003C694D">
        <w:t>sudo gedit /etc/bashrc</w:t>
      </w:r>
    </w:p>
    <w:p w14:paraId="3EDD34C9" w14:textId="2506BD54" w:rsidR="00CC2610" w:rsidRDefault="00CC2610" w:rsidP="00CC2610">
      <w:pPr>
        <w:pStyle w:val="ListParagraph"/>
        <w:numPr>
          <w:ilvl w:val="0"/>
          <w:numId w:val="7"/>
        </w:numPr>
      </w:pPr>
      <w:r>
        <w:t xml:space="preserve">Grep for all occurrences of </w:t>
      </w:r>
      <w:r w:rsidR="00532CA7" w:rsidRPr="00503AA3">
        <w:t>jvm/jdk1.</w:t>
      </w:r>
      <w:r w:rsidR="00532CA7">
        <w:t>7 and change all of them!!!</w:t>
      </w:r>
      <w:r w:rsidR="00554033">
        <w:t xml:space="preserve"> </w:t>
      </w:r>
    </w:p>
    <w:p w14:paraId="2079900B" w14:textId="4EC09578" w:rsidR="00554033" w:rsidRPr="00BC639C" w:rsidRDefault="00BC639C" w:rsidP="00554033">
      <w:pPr>
        <w:pStyle w:val="ListParagraph"/>
        <w:numPr>
          <w:ilvl w:val="0"/>
          <w:numId w:val="7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lang w:eastAsia="en-GB"/>
        </w:rPr>
      </w:pPr>
      <w:r w:rsidRPr="00BC639C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grep -R '1.7.0_80' 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./</w:t>
      </w:r>
    </w:p>
    <w:p w14:paraId="4D32FED3" w14:textId="6B92DA7A" w:rsidR="00BC639C" w:rsidRPr="00554033" w:rsidRDefault="00BC639C" w:rsidP="00554033">
      <w:pPr>
        <w:pStyle w:val="ListParagraph"/>
        <w:numPr>
          <w:ilvl w:val="0"/>
          <w:numId w:val="7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sz w:val="20"/>
          <w:szCs w:val="20"/>
          <w:lang w:eastAsia="en-GB"/>
        </w:rPr>
      </w:pPr>
      <w:r w:rsidRPr="00BC639C">
        <w:rPr>
          <w:rFonts w:ascii="Consolas" w:hAnsi="Consolas" w:cs="Courier New"/>
          <w:color w:val="242729"/>
          <w:sz w:val="20"/>
          <w:szCs w:val="20"/>
          <w:lang w:eastAsia="en-GB"/>
        </w:rPr>
        <w:t>grep -R '1.7.0_80' /etc</w:t>
      </w:r>
    </w:p>
    <w:p w14:paraId="4ECF12A5" w14:textId="77777777" w:rsidR="00554033" w:rsidRPr="00503AA3" w:rsidRDefault="00554033" w:rsidP="00CC2610">
      <w:pPr>
        <w:pStyle w:val="ListParagraph"/>
        <w:numPr>
          <w:ilvl w:val="0"/>
          <w:numId w:val="7"/>
        </w:numPr>
      </w:pPr>
    </w:p>
    <w:p w14:paraId="554A0844" w14:textId="77777777" w:rsidR="00503AA3" w:rsidRPr="00503AA3" w:rsidRDefault="00503AA3" w:rsidP="00503AA3">
      <w:pPr>
        <w:pStyle w:val="ListParagraph"/>
        <w:ind w:left="1440"/>
      </w:pPr>
    </w:p>
    <w:p w14:paraId="4F3A8F50" w14:textId="38DA072D" w:rsidR="00276065" w:rsidRDefault="00503AA3" w:rsidP="00D341D3">
      <w:pPr>
        <w:pStyle w:val="ListParagraph"/>
        <w:ind w:left="1440"/>
        <w:outlineLvl w:val="0"/>
      </w:pPr>
      <w:r w:rsidRPr="00503AA3">
        <w:t>JAVA_HOME=/usr/lib/jvm/jdk1.</w:t>
      </w:r>
      <w:r>
        <w:t>8.0_152</w:t>
      </w:r>
    </w:p>
    <w:p w14:paraId="3360BC49" w14:textId="77777777" w:rsidR="005A1307" w:rsidRDefault="005A1307" w:rsidP="00503AA3">
      <w:pPr>
        <w:pStyle w:val="ListParagraph"/>
        <w:ind w:left="1440"/>
      </w:pPr>
    </w:p>
    <w:p w14:paraId="2123FF22" w14:textId="6CC46C9D" w:rsidR="005A1307" w:rsidRPr="00503AA3" w:rsidRDefault="005A1307" w:rsidP="00503AA3">
      <w:pPr>
        <w:pStyle w:val="ListParagraph"/>
        <w:ind w:left="1440"/>
      </w:pPr>
      <w:r>
        <w:t>Then restart the  VM for all changes in path to take place. Check java version after reboot: java -version</w:t>
      </w:r>
    </w:p>
    <w:p w14:paraId="593F631A" w14:textId="055E6E1C" w:rsidR="00276065" w:rsidRPr="00503AA3" w:rsidRDefault="00276065" w:rsidP="00276065">
      <w:pPr>
        <w:pStyle w:val="ListParagraph"/>
        <w:ind w:left="1440"/>
      </w:pPr>
    </w:p>
    <w:p w14:paraId="01F92155" w14:textId="0C8F5131" w:rsidR="00366183" w:rsidRPr="00E3143F" w:rsidRDefault="0044190B" w:rsidP="00E3143F">
      <w:pPr>
        <w:pStyle w:val="ListParagraph"/>
        <w:numPr>
          <w:ilvl w:val="0"/>
          <w:numId w:val="1"/>
        </w:numPr>
        <w:rPr>
          <w:lang w:val="en-US"/>
        </w:rPr>
      </w:pPr>
      <w:r>
        <w:t>G</w:t>
      </w:r>
      <w:r w:rsidR="00366183">
        <w:t xml:space="preserve">et glassfish from </w:t>
      </w:r>
      <w:hyperlink r:id="rId8" w:history="1">
        <w:r w:rsidR="00366183" w:rsidRPr="003A10A6">
          <w:rPr>
            <w:rStyle w:val="Hyperlink"/>
          </w:rPr>
          <w:t>https://javaee.github.io/glassfish/download</w:t>
        </w:r>
      </w:hyperlink>
      <w:r w:rsidR="00366183">
        <w:t>, get Full Platform 4.1.2</w:t>
      </w:r>
    </w:p>
    <w:p w14:paraId="61EBFBBD" w14:textId="00F76AD1" w:rsidR="00E3143F" w:rsidRDefault="003474FF" w:rsidP="00E31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the glassfish archive, move glassfish4 directory to /opt</w:t>
      </w:r>
    </w:p>
    <w:p w14:paraId="2EC9956A" w14:textId="13980B1B" w:rsidR="003474FF" w:rsidRDefault="0042276B" w:rsidP="00E31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old service start file: </w:t>
      </w:r>
      <w:r w:rsidRPr="0042276B">
        <w:rPr>
          <w:lang w:val="en-US"/>
        </w:rPr>
        <w:t>mv /etc/init.d/GlassFish_specchio ~</w:t>
      </w:r>
    </w:p>
    <w:p w14:paraId="135B0D45" w14:textId="72E409D3" w:rsidR="005C686E" w:rsidRDefault="005C686E" w:rsidP="00E31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 old glassfish: </w:t>
      </w:r>
      <w:r w:rsidRPr="005C686E">
        <w:rPr>
          <w:lang w:val="en-US"/>
        </w:rPr>
        <w:t xml:space="preserve">/opt/glassfish3/glassfish/bin/asadmin </w:t>
      </w:r>
      <w:r>
        <w:rPr>
          <w:lang w:val="en-US"/>
        </w:rPr>
        <w:t>stop</w:t>
      </w:r>
      <w:r w:rsidRPr="005C686E">
        <w:rPr>
          <w:lang w:val="en-US"/>
        </w:rPr>
        <w:t>-domain</w:t>
      </w:r>
    </w:p>
    <w:p w14:paraId="0CAA55D2" w14:textId="09964BB0" w:rsidR="00CB5F47" w:rsidRPr="00CB5F47" w:rsidRDefault="00CB5F47" w:rsidP="00CB5F4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 java home to </w:t>
      </w:r>
      <w:r w:rsidRPr="00CB5F47">
        <w:t>/opt/glassfish4/glassfish/config/asenv.conf</w:t>
      </w:r>
      <w:r>
        <w:rPr>
          <w:rStyle w:val="FootnoteReference"/>
        </w:rPr>
        <w:footnoteReference w:id="1"/>
      </w:r>
      <w:r>
        <w:t xml:space="preserve">: </w:t>
      </w:r>
      <w:r w:rsidRPr="00CB5F47">
        <w:t>AS_JAVA</w:t>
      </w:r>
      <w:r w:rsidR="00857AA8">
        <w:t>=</w:t>
      </w:r>
      <w:r w:rsidR="00857AA8" w:rsidRPr="00CB5F47">
        <w:t>"</w:t>
      </w:r>
      <w:r w:rsidR="00145739" w:rsidRPr="00503AA3">
        <w:t>/usr/lib/jvm/jdk1.</w:t>
      </w:r>
      <w:r w:rsidR="00145739">
        <w:t>8.0_152</w:t>
      </w:r>
      <w:r w:rsidRPr="00CB5F47">
        <w:t>"</w:t>
      </w:r>
    </w:p>
    <w:p w14:paraId="1677F35A" w14:textId="77777777" w:rsidR="009819EC" w:rsidRPr="009819EC" w:rsidRDefault="009819EC" w:rsidP="009819EC">
      <w:pPr>
        <w:pStyle w:val="ListParagraph"/>
        <w:numPr>
          <w:ilvl w:val="0"/>
          <w:numId w:val="1"/>
        </w:numPr>
      </w:pPr>
      <w:r w:rsidRPr="009819EC">
        <w:t>copy the Gist contents to a new file: /usr/lib/systemd/system/glassfish.service</w:t>
      </w:r>
    </w:p>
    <w:p w14:paraId="552966AC" w14:textId="77777777" w:rsidR="00436790" w:rsidRPr="00436790" w:rsidRDefault="00436790" w:rsidP="00436790">
      <w:pPr>
        <w:pStyle w:val="ListParagraph"/>
        <w:numPr>
          <w:ilvl w:val="0"/>
          <w:numId w:val="1"/>
        </w:numPr>
      </w:pPr>
      <w:r w:rsidRPr="00436790">
        <w:t>run the commands:</w:t>
      </w:r>
    </w:p>
    <w:p w14:paraId="3054BD3C" w14:textId="77777777" w:rsidR="00436790" w:rsidRPr="00436790" w:rsidRDefault="00436790" w:rsidP="00CD29B2">
      <w:pPr>
        <w:pStyle w:val="ListParagraph"/>
        <w:ind w:left="1440"/>
      </w:pPr>
      <w:r w:rsidRPr="00436790">
        <w:t>systemctl daemon-reload</w:t>
      </w:r>
    </w:p>
    <w:p w14:paraId="3DEC7E17" w14:textId="77777777" w:rsidR="00436790" w:rsidRPr="00436790" w:rsidRDefault="00436790" w:rsidP="00CD29B2">
      <w:pPr>
        <w:pStyle w:val="ListParagraph"/>
        <w:ind w:left="1440"/>
      </w:pPr>
      <w:r w:rsidRPr="00436790">
        <w:t>systemctl enable glassfish</w:t>
      </w:r>
    </w:p>
    <w:p w14:paraId="34AE0349" w14:textId="77777777" w:rsidR="00436790" w:rsidRPr="00436790" w:rsidRDefault="00436790" w:rsidP="00CD29B2">
      <w:pPr>
        <w:pStyle w:val="ListParagraph"/>
        <w:ind w:left="1440"/>
      </w:pPr>
      <w:r w:rsidRPr="00436790">
        <w:t>systemctl start glassfish</w:t>
      </w:r>
    </w:p>
    <w:p w14:paraId="4CC761F7" w14:textId="47CD6D86" w:rsidR="00AB0C05" w:rsidRPr="00AB0C05" w:rsidRDefault="00AB0C05" w:rsidP="00AB0C05">
      <w:pPr>
        <w:pStyle w:val="ListParagraph"/>
        <w:numPr>
          <w:ilvl w:val="0"/>
          <w:numId w:val="1"/>
        </w:numPr>
      </w:pPr>
      <w:r>
        <w:t xml:space="preserve">Check service: </w:t>
      </w:r>
      <w:r w:rsidRPr="00AB0C05">
        <w:t>systemctl status glassfish</w:t>
      </w:r>
    </w:p>
    <w:p w14:paraId="4AEED4B0" w14:textId="5034B35C" w:rsidR="0042276B" w:rsidRDefault="006C7B84" w:rsidP="00E31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install description of the original SPECCHIO server installation:</w:t>
      </w:r>
    </w:p>
    <w:p w14:paraId="3E00C222" w14:textId="77777777" w:rsidR="006C7B84" w:rsidRDefault="006C7B84" w:rsidP="006C7B84">
      <w:pPr>
        <w:rPr>
          <w:lang w:val="en-US"/>
        </w:rPr>
      </w:pPr>
    </w:p>
    <w:p w14:paraId="42B11BAB" w14:textId="77777777" w:rsidR="006C7B84" w:rsidRDefault="006C7B84" w:rsidP="006C7B84">
      <w:pPr>
        <w:rPr>
          <w:lang w:val="en-US"/>
        </w:rPr>
      </w:pPr>
    </w:p>
    <w:p w14:paraId="70F978B8" w14:textId="77777777" w:rsidR="006C7B84" w:rsidRDefault="006C7B84" w:rsidP="006C7B84"/>
    <w:p w14:paraId="2D991372" w14:textId="5C387241" w:rsidR="006C7B84" w:rsidRPr="00012A31" w:rsidRDefault="006C7B84">
      <w:pPr>
        <w:numPr>
          <w:ilvl w:val="0"/>
          <w:numId w:val="6"/>
        </w:numPr>
        <w:spacing w:line="276" w:lineRule="auto"/>
        <w:ind w:hanging="359"/>
        <w:contextualSpacing/>
        <w:rPr>
          <w:highlight w:val="yellow"/>
        </w:rPr>
        <w:pPrChange w:id="0" w:author="ahueni" w:date="2017-12-26T14:24:00Z">
          <w:pPr>
            <w:numPr>
              <w:numId w:val="6"/>
            </w:numPr>
            <w:spacing w:line="276" w:lineRule="auto"/>
            <w:ind w:left="720" w:firstLine="360"/>
            <w:contextualSpacing/>
          </w:pPr>
        </w:pPrChange>
      </w:pPr>
      <w:r>
        <w:t>Copy the MySQL JDBC connector (</w:t>
      </w:r>
      <w:r>
        <w:rPr>
          <w:rFonts w:ascii="Courier New" w:eastAsia="Courier New" w:hAnsi="Courier New" w:cs="Courier New"/>
        </w:rPr>
        <w:t>mysql-connector-java-5.x.x-bin.jar</w:t>
      </w:r>
      <w:r>
        <w:t xml:space="preserve">) into </w:t>
      </w:r>
      <w:r>
        <w:rPr>
          <w:rFonts w:ascii="Courier New" w:eastAsia="Courier New" w:hAnsi="Courier New" w:cs="Courier New"/>
        </w:rPr>
        <w:t>$GLASSFISH_DOMAIN_HOME/lib/ext</w:t>
      </w:r>
      <w:r>
        <w:t xml:space="preserve"> and re-start GlassFish</w:t>
      </w:r>
      <w:r w:rsidR="000D4C7D">
        <w:t xml:space="preserve"> </w:t>
      </w:r>
      <w:r w:rsidR="000D4C7D" w:rsidRPr="00012A31">
        <w:rPr>
          <w:highlight w:val="yellow"/>
        </w:rPr>
        <w:t>(Note: restarting from the Glassfish administration interface appears to fail)</w:t>
      </w:r>
      <w:ins w:id="1" w:author="ahueni" w:date="2017-12-26T14:23:00Z">
        <w:r w:rsidR="00DA3179" w:rsidRPr="00012A31">
          <w:rPr>
            <w:highlight w:val="yellow"/>
          </w:rPr>
          <w:t>:</w:t>
        </w:r>
      </w:ins>
    </w:p>
    <w:p w14:paraId="03031EB2" w14:textId="38BF1E39" w:rsidR="00DA3179" w:rsidRPr="00012A31" w:rsidRDefault="00DA3179" w:rsidP="00DA3179">
      <w:pPr>
        <w:spacing w:line="276" w:lineRule="auto"/>
        <w:ind w:left="720"/>
        <w:contextualSpacing/>
        <w:rPr>
          <w:highlight w:val="yellow"/>
        </w:rPr>
      </w:pPr>
      <w:r w:rsidRPr="00012A31">
        <w:rPr>
          <w:highlight w:val="yellow"/>
        </w:rPr>
        <w:t>systemctl stop glassfish</w:t>
      </w:r>
    </w:p>
    <w:p w14:paraId="3D0C5A71" w14:textId="519FEF6B" w:rsidR="00DA3179" w:rsidRDefault="00DA3179" w:rsidP="00DA3179">
      <w:pPr>
        <w:spacing w:line="276" w:lineRule="auto"/>
        <w:ind w:left="720"/>
        <w:contextualSpacing/>
      </w:pPr>
      <w:r w:rsidRPr="00012A31">
        <w:rPr>
          <w:highlight w:val="yellow"/>
        </w:rPr>
        <w:t>systemctl start glassfish</w:t>
      </w:r>
    </w:p>
    <w:p w14:paraId="648BC5C4" w14:textId="77777777" w:rsidR="006C7B84" w:rsidRDefault="006C7B84" w:rsidP="006C7B84">
      <w:pPr>
        <w:numPr>
          <w:ilvl w:val="0"/>
          <w:numId w:val="6"/>
        </w:numPr>
        <w:spacing w:line="276" w:lineRule="auto"/>
        <w:ind w:hanging="359"/>
        <w:contextualSpacing/>
      </w:pPr>
      <w:r>
        <w:t>Create a JDBC connection pool using the Glassfish administration interface:</w:t>
      </w:r>
    </w:p>
    <w:p w14:paraId="612EE9BC" w14:textId="77777777" w:rsidR="006C7B84" w:rsidRDefault="006C7B84" w:rsidP="006C7B84">
      <w:pPr>
        <w:numPr>
          <w:ilvl w:val="1"/>
          <w:numId w:val="3"/>
        </w:numPr>
        <w:spacing w:line="276" w:lineRule="auto"/>
        <w:ind w:hanging="359"/>
        <w:contextualSpacing/>
      </w:pPr>
      <w:r>
        <w:t>Visit Resources &gt; JDBC &gt; JDBC Connection Pools.</w:t>
      </w:r>
    </w:p>
    <w:p w14:paraId="5FC9C2F6" w14:textId="77777777" w:rsidR="006C7B84" w:rsidRDefault="006C7B84" w:rsidP="006C7B84">
      <w:pPr>
        <w:numPr>
          <w:ilvl w:val="1"/>
          <w:numId w:val="3"/>
        </w:numPr>
        <w:spacing w:line="276" w:lineRule="auto"/>
        <w:ind w:hanging="359"/>
        <w:contextualSpacing/>
      </w:pPr>
      <w:r>
        <w:t>Click “New”.</w:t>
      </w:r>
    </w:p>
    <w:p w14:paraId="5A494643" w14:textId="77777777" w:rsidR="006C7B84" w:rsidRDefault="006C7B84" w:rsidP="006C7B84">
      <w:pPr>
        <w:numPr>
          <w:ilvl w:val="1"/>
          <w:numId w:val="3"/>
        </w:numPr>
        <w:spacing w:line="276" w:lineRule="auto"/>
        <w:ind w:hanging="359"/>
        <w:contextualSpacing/>
      </w:pPr>
      <w:r>
        <w:t xml:space="preserve">Set “Pool Name” to </w:t>
      </w:r>
      <w:r>
        <w:rPr>
          <w:rFonts w:ascii="Courier New" w:eastAsia="Courier New" w:hAnsi="Courier New" w:cs="Courier New"/>
        </w:rPr>
        <w:t>specchio_web_pool</w:t>
      </w:r>
      <w:r>
        <w:rPr>
          <w:rFonts w:ascii="Courier New" w:eastAsia="Courier New" w:hAnsi="Courier New" w:cs="Courier New"/>
          <w:sz w:val="20"/>
        </w:rPr>
        <w:t>.</w:t>
      </w:r>
    </w:p>
    <w:p w14:paraId="48194B96" w14:textId="77777777" w:rsidR="006C7B84" w:rsidRDefault="006C7B84" w:rsidP="006C7B84">
      <w:pPr>
        <w:numPr>
          <w:ilvl w:val="1"/>
          <w:numId w:val="3"/>
        </w:numPr>
        <w:spacing w:line="276" w:lineRule="auto"/>
        <w:ind w:hanging="359"/>
        <w:contextualSpacing/>
      </w:pPr>
      <w:r>
        <w:t xml:space="preserve">Set “Resource Type” to </w:t>
      </w:r>
      <w:r>
        <w:rPr>
          <w:rFonts w:ascii="Courier New" w:eastAsia="Courier New" w:hAnsi="Courier New" w:cs="Courier New"/>
        </w:rPr>
        <w:t>javax.sql.DataSource</w:t>
      </w:r>
      <w:r>
        <w:t>.</w:t>
      </w:r>
    </w:p>
    <w:p w14:paraId="0D758BC4" w14:textId="77777777" w:rsidR="006C7B84" w:rsidRDefault="006C7B84" w:rsidP="006C7B84">
      <w:pPr>
        <w:numPr>
          <w:ilvl w:val="1"/>
          <w:numId w:val="3"/>
        </w:numPr>
        <w:spacing w:line="276" w:lineRule="auto"/>
        <w:ind w:hanging="359"/>
        <w:contextualSpacing/>
      </w:pPr>
      <w:r>
        <w:t>Set “Database Driver Vendor” to “MySQL”.</w:t>
      </w:r>
    </w:p>
    <w:p w14:paraId="488E34A8" w14:textId="77777777" w:rsidR="006C7B84" w:rsidRDefault="006C7B84" w:rsidP="006C7B84">
      <w:pPr>
        <w:numPr>
          <w:ilvl w:val="0"/>
          <w:numId w:val="6"/>
        </w:numPr>
        <w:spacing w:line="276" w:lineRule="auto"/>
        <w:ind w:hanging="359"/>
        <w:contextualSpacing/>
      </w:pPr>
      <w:r>
        <w:t xml:space="preserve">Check database connection information for </w:t>
      </w:r>
      <w:r>
        <w:rPr>
          <w:rFonts w:ascii="Courier New" w:eastAsia="Courier New" w:hAnsi="Courier New" w:cs="Courier New"/>
        </w:rPr>
        <w:t>specchio_web_pool</w:t>
      </w:r>
      <w:r>
        <w:t>:</w:t>
      </w:r>
    </w:p>
    <w:p w14:paraId="1286DFC9" w14:textId="77777777" w:rsidR="006C7B84" w:rsidRDefault="006C7B84" w:rsidP="006C7B84">
      <w:pPr>
        <w:numPr>
          <w:ilvl w:val="1"/>
          <w:numId w:val="5"/>
        </w:numPr>
        <w:spacing w:line="276" w:lineRule="auto"/>
        <w:ind w:hanging="359"/>
        <w:contextualSpacing/>
      </w:pPr>
      <w:r>
        <w:t xml:space="preserve">Visit Resource &gt; JDBC &gt; JDBC Connection Pools &gt; </w:t>
      </w:r>
      <w:r>
        <w:rPr>
          <w:rFonts w:ascii="Courier New" w:eastAsia="Courier New" w:hAnsi="Courier New" w:cs="Courier New"/>
        </w:rPr>
        <w:t>specchio_web_pool</w:t>
      </w:r>
      <w:r>
        <w:t xml:space="preserve"> &gt; Additional Properties.</w:t>
      </w:r>
    </w:p>
    <w:p w14:paraId="5B43D1D3" w14:textId="77777777" w:rsidR="006C7B84" w:rsidRDefault="006C7B84" w:rsidP="006C7B84">
      <w:pPr>
        <w:numPr>
          <w:ilvl w:val="1"/>
          <w:numId w:val="5"/>
        </w:numPr>
        <w:spacing w:line="276" w:lineRule="auto"/>
        <w:ind w:hanging="359"/>
        <w:contextualSpacing/>
      </w:pPr>
      <w:r>
        <w:t xml:space="preserve">If using a URL to configure the database information, set BOTH </w:t>
      </w:r>
      <w:r>
        <w:rPr>
          <w:rFonts w:ascii="Courier New" w:eastAsia="Courier New" w:hAnsi="Courier New" w:cs="Courier New"/>
        </w:rPr>
        <w:t>Url</w:t>
      </w:r>
      <w:r>
        <w:t xml:space="preserve"> and </w:t>
      </w:r>
      <w:r>
        <w:rPr>
          <w:rFonts w:ascii="Courier New" w:eastAsia="Courier New" w:hAnsi="Courier New" w:cs="Courier New"/>
        </w:rPr>
        <w:t>URL</w:t>
      </w:r>
      <w:r>
        <w:t xml:space="preserve"> to </w:t>
      </w:r>
      <w:r>
        <w:rPr>
          <w:rFonts w:ascii="Courier New" w:eastAsia="Courier New" w:hAnsi="Courier New" w:cs="Courier New"/>
        </w:rPr>
        <w:t>jdbc:mysql://localhost:3306/specchio</w:t>
      </w:r>
      <w:r>
        <w:t>.</w:t>
      </w:r>
    </w:p>
    <w:p w14:paraId="53D56125" w14:textId="77777777" w:rsidR="006C7B84" w:rsidRDefault="006C7B84" w:rsidP="006C7B84">
      <w:pPr>
        <w:numPr>
          <w:ilvl w:val="1"/>
          <w:numId w:val="5"/>
        </w:numPr>
        <w:spacing w:line="276" w:lineRule="auto"/>
        <w:ind w:hanging="359"/>
        <w:contextualSpacing/>
      </w:pPr>
      <w:r>
        <w:t xml:space="preserve">Otherwise, set </w:t>
      </w:r>
      <w:r>
        <w:rPr>
          <w:rFonts w:ascii="Courier New" w:eastAsia="Courier New" w:hAnsi="Courier New" w:cs="Courier New"/>
        </w:rPr>
        <w:t>serverName</w:t>
      </w:r>
      <w:r>
        <w:t xml:space="preserve">, </w:t>
      </w:r>
      <w:r>
        <w:rPr>
          <w:rFonts w:ascii="Courier New" w:eastAsia="Courier New" w:hAnsi="Courier New" w:cs="Courier New"/>
        </w:rPr>
        <w:t>databaseName</w:t>
      </w:r>
      <w:r>
        <w:t xml:space="preserve"> and </w:t>
      </w:r>
      <w:r>
        <w:rPr>
          <w:rFonts w:ascii="Courier New" w:eastAsia="Courier New" w:hAnsi="Courier New" w:cs="Courier New"/>
        </w:rPr>
        <w:t>port</w:t>
      </w:r>
      <w:r>
        <w:t xml:space="preserve"> appropriately.</w:t>
      </w:r>
    </w:p>
    <w:p w14:paraId="6DDCFC2A" w14:textId="77777777" w:rsidR="00637C2E" w:rsidRDefault="006C7B84" w:rsidP="00637C2E">
      <w:pPr>
        <w:numPr>
          <w:ilvl w:val="1"/>
          <w:numId w:val="5"/>
        </w:numPr>
        <w:spacing w:line="276" w:lineRule="auto"/>
        <w:ind w:hanging="359"/>
        <w:contextualSpacing/>
      </w:pPr>
      <w:r>
        <w:t xml:space="preserve">Check that the settings for </w:t>
      </w:r>
      <w:r>
        <w:rPr>
          <w:rFonts w:ascii="Courier New" w:eastAsia="Courier New" w:hAnsi="Courier New" w:cs="Courier New"/>
        </w:rPr>
        <w:t>user</w:t>
      </w:r>
      <w:r>
        <w:t xml:space="preserve"> and </w:t>
      </w:r>
      <w:r>
        <w:rPr>
          <w:rFonts w:ascii="Courier New" w:eastAsia="Courier New" w:hAnsi="Courier New" w:cs="Courier New"/>
        </w:rPr>
        <w:t>password</w:t>
      </w:r>
      <w:r>
        <w:t xml:space="preserve"> match those used in the database configuration scripts used when initialising the SPECCHIO database (above).</w:t>
      </w:r>
    </w:p>
    <w:p w14:paraId="6D92E0D5" w14:textId="51C2D74F" w:rsidR="00637C2E" w:rsidRPr="00012A31" w:rsidRDefault="00637C2E" w:rsidP="00637C2E">
      <w:pPr>
        <w:numPr>
          <w:ilvl w:val="1"/>
          <w:numId w:val="5"/>
        </w:numPr>
        <w:spacing w:line="276" w:lineRule="auto"/>
        <w:ind w:hanging="359"/>
        <w:contextualSpacing/>
        <w:rPr>
          <w:highlight w:val="yellow"/>
        </w:rPr>
      </w:pPr>
      <w:r w:rsidRPr="00012A31">
        <w:rPr>
          <w:highlight w:val="yellow"/>
        </w:rPr>
        <w:t>Test using the “Ping” button on the connection pool’s main page</w:t>
      </w:r>
    </w:p>
    <w:p w14:paraId="2BEAE654" w14:textId="77777777" w:rsidR="00637C2E" w:rsidRDefault="00637C2E" w:rsidP="00637C2E">
      <w:pPr>
        <w:spacing w:line="276" w:lineRule="auto"/>
        <w:ind w:left="1440"/>
        <w:contextualSpacing/>
      </w:pPr>
    </w:p>
    <w:p w14:paraId="675D4525" w14:textId="77777777" w:rsidR="006C7B84" w:rsidRDefault="006C7B84" w:rsidP="006C7B84">
      <w:pPr>
        <w:numPr>
          <w:ilvl w:val="0"/>
          <w:numId w:val="6"/>
        </w:numPr>
        <w:spacing w:line="276" w:lineRule="auto"/>
        <w:ind w:hanging="359"/>
        <w:contextualSpacing/>
      </w:pPr>
      <w:r>
        <w:t xml:space="preserve">Enable “Match Connections” for </w:t>
      </w:r>
      <w:r>
        <w:rPr>
          <w:rFonts w:ascii="Courier New" w:eastAsia="Courier New" w:hAnsi="Courier New" w:cs="Courier New"/>
        </w:rPr>
        <w:t>specchio_web_pool</w:t>
      </w:r>
      <w:r>
        <w:t xml:space="preserve"> (Resource &gt; JDBC &gt; JDBC Connection Pools &gt; specchio_web_pool &gt; Advanced)</w:t>
      </w:r>
    </w:p>
    <w:p w14:paraId="00327B4E" w14:textId="77777777" w:rsidR="006C7B84" w:rsidRDefault="006C7B84" w:rsidP="006C7B84">
      <w:pPr>
        <w:numPr>
          <w:ilvl w:val="0"/>
          <w:numId w:val="6"/>
        </w:numPr>
        <w:spacing w:line="276" w:lineRule="auto"/>
        <w:ind w:hanging="359"/>
        <w:contextualSpacing/>
      </w:pPr>
      <w:r>
        <w:t>Create a JDBC Resource using the Glassfish administration interface:</w:t>
      </w:r>
    </w:p>
    <w:p w14:paraId="2BB1112A" w14:textId="77777777" w:rsidR="006C7B84" w:rsidRDefault="006C7B84" w:rsidP="006C7B84">
      <w:pPr>
        <w:numPr>
          <w:ilvl w:val="1"/>
          <w:numId w:val="4"/>
        </w:numPr>
        <w:spacing w:line="276" w:lineRule="auto"/>
        <w:ind w:hanging="359"/>
        <w:contextualSpacing/>
      </w:pPr>
      <w:r>
        <w:t>Visit Resources &gt; JDBC &gt; JDBC Resources.</w:t>
      </w:r>
    </w:p>
    <w:p w14:paraId="42EC4A15" w14:textId="77777777" w:rsidR="006C7B84" w:rsidRDefault="006C7B84" w:rsidP="006C7B84">
      <w:pPr>
        <w:numPr>
          <w:ilvl w:val="1"/>
          <w:numId w:val="4"/>
        </w:numPr>
        <w:spacing w:line="276" w:lineRule="auto"/>
        <w:ind w:hanging="359"/>
        <w:contextualSpacing/>
      </w:pPr>
      <w:r>
        <w:t>Click “New”</w:t>
      </w:r>
    </w:p>
    <w:p w14:paraId="7DE2D6F9" w14:textId="77777777" w:rsidR="006C7B84" w:rsidRDefault="006C7B84" w:rsidP="006C7B84">
      <w:pPr>
        <w:numPr>
          <w:ilvl w:val="1"/>
          <w:numId w:val="4"/>
        </w:numPr>
        <w:spacing w:line="276" w:lineRule="auto"/>
        <w:ind w:hanging="359"/>
        <w:contextualSpacing/>
      </w:pPr>
      <w:r>
        <w:t xml:space="preserve">Set “JNDI Name” to </w:t>
      </w:r>
      <w:r>
        <w:rPr>
          <w:rFonts w:ascii="Courier New" w:eastAsia="Courier New" w:hAnsi="Courier New" w:cs="Courier New"/>
        </w:rPr>
        <w:t>jdbc/specchio</w:t>
      </w:r>
      <w:r>
        <w:t>.</w:t>
      </w:r>
    </w:p>
    <w:p w14:paraId="025E1C60" w14:textId="77777777" w:rsidR="006C7B84" w:rsidRDefault="006C7B84" w:rsidP="006C7B84">
      <w:pPr>
        <w:numPr>
          <w:ilvl w:val="1"/>
          <w:numId w:val="4"/>
        </w:numPr>
        <w:spacing w:line="276" w:lineRule="auto"/>
        <w:ind w:hanging="359"/>
        <w:contextualSpacing/>
      </w:pPr>
      <w:r>
        <w:t xml:space="preserve">Set “Pool Name” to </w:t>
      </w:r>
      <w:r>
        <w:rPr>
          <w:rFonts w:ascii="Courier New" w:eastAsia="Courier New" w:hAnsi="Courier New" w:cs="Courier New"/>
        </w:rPr>
        <w:t>specchio_web_pool</w:t>
      </w:r>
      <w:r>
        <w:t>.</w:t>
      </w:r>
    </w:p>
    <w:p w14:paraId="6F73438C" w14:textId="77777777" w:rsidR="006C7B84" w:rsidRDefault="006C7B84" w:rsidP="006C7B84">
      <w:pPr>
        <w:numPr>
          <w:ilvl w:val="1"/>
          <w:numId w:val="4"/>
        </w:numPr>
        <w:spacing w:line="276" w:lineRule="auto"/>
        <w:ind w:hanging="359"/>
        <w:contextualSpacing/>
      </w:pPr>
      <w:r>
        <w:t>“Description” can be anything.</w:t>
      </w:r>
    </w:p>
    <w:p w14:paraId="1F7F47FD" w14:textId="77777777" w:rsidR="006C7B84" w:rsidRDefault="006C7B84" w:rsidP="006C7B84">
      <w:pPr>
        <w:rPr>
          <w:lang w:val="en-US"/>
        </w:rPr>
      </w:pPr>
    </w:p>
    <w:p w14:paraId="7823CFFA" w14:textId="77777777" w:rsidR="00C94933" w:rsidRDefault="00C94933" w:rsidP="006C7B84">
      <w:pPr>
        <w:rPr>
          <w:lang w:val="en-US"/>
        </w:rPr>
      </w:pPr>
    </w:p>
    <w:p w14:paraId="10EEAC6C" w14:textId="77777777" w:rsidR="00C94933" w:rsidRDefault="00C94933" w:rsidP="006C7B84">
      <w:pPr>
        <w:rPr>
          <w:lang w:val="en-US"/>
        </w:rPr>
      </w:pPr>
    </w:p>
    <w:p w14:paraId="573F1D3D" w14:textId="551BD389" w:rsidR="00723570" w:rsidRDefault="005F39EA" w:rsidP="00D341D3">
      <w:pPr>
        <w:outlineLvl w:val="0"/>
        <w:rPr>
          <w:lang w:val="en-US"/>
        </w:rPr>
      </w:pPr>
      <w:r>
        <w:rPr>
          <w:lang w:val="en-US"/>
        </w:rPr>
        <w:t>Realm Setup follow</w:t>
      </w:r>
      <w:r w:rsidR="000F16AF">
        <w:rPr>
          <w:lang w:val="en-US"/>
        </w:rPr>
        <w:t>s</w:t>
      </w:r>
      <w:r>
        <w:rPr>
          <w:lang w:val="en-US"/>
        </w:rPr>
        <w:t xml:space="preserve"> ….</w:t>
      </w:r>
    </w:p>
    <w:p w14:paraId="2F5975CA" w14:textId="77777777" w:rsidR="00C94933" w:rsidRDefault="00C94933" w:rsidP="006C7B84">
      <w:pPr>
        <w:rPr>
          <w:lang w:val="en-US"/>
        </w:rPr>
      </w:pPr>
    </w:p>
    <w:p w14:paraId="3F2062C0" w14:textId="1823BBC0" w:rsidR="00C53CED" w:rsidRDefault="00AA7F10" w:rsidP="006C7B84">
      <w:pPr>
        <w:rPr>
          <w:lang w:val="en-US"/>
        </w:rPr>
      </w:pPr>
      <w:r w:rsidRPr="00AA7F10">
        <w:rPr>
          <w:lang w:val="en-US"/>
        </w:rPr>
        <w:t>/opt/glassfish4/glass</w:t>
      </w:r>
      <w:r>
        <w:rPr>
          <w:lang w:val="en-US"/>
        </w:rPr>
        <w:t xml:space="preserve">fish/bin/asadmin deploy --force </w:t>
      </w:r>
      <w:r w:rsidRPr="00AA7F10">
        <w:rPr>
          <w:lang w:val="en-US"/>
        </w:rPr>
        <w:t>/opt/glassfish4/glassfish/domains/domain1/bin/specchio-webapp.war</w:t>
      </w:r>
    </w:p>
    <w:p w14:paraId="3D7EBBE0" w14:textId="77777777" w:rsidR="00A64D50" w:rsidRDefault="00A64D50" w:rsidP="006C7B84">
      <w:pPr>
        <w:rPr>
          <w:rFonts w:ascii="Courier New" w:eastAsia="Courier New" w:hAnsi="Courier New" w:cs="Courier New"/>
        </w:rPr>
      </w:pPr>
    </w:p>
    <w:p w14:paraId="41FA5857" w14:textId="03CB1985" w:rsidR="00A64D50" w:rsidRDefault="00A64D50" w:rsidP="006C7B84">
      <w:pPr>
        <w:rPr>
          <w:rFonts w:ascii="Courier New" w:eastAsia="Courier New" w:hAnsi="Courier New" w:cs="Courier New"/>
        </w:rPr>
      </w:pPr>
    </w:p>
    <w:p w14:paraId="3C1BE4E3" w14:textId="77777777" w:rsidR="00A64D50" w:rsidRDefault="00A64D50" w:rsidP="006C7B84">
      <w:pPr>
        <w:rPr>
          <w:lang w:val="en-US"/>
        </w:rPr>
      </w:pPr>
    </w:p>
    <w:p w14:paraId="697A32AD" w14:textId="77777777" w:rsidR="00486E08" w:rsidRDefault="00486E08" w:rsidP="006C7B84">
      <w:pPr>
        <w:rPr>
          <w:lang w:val="en-US"/>
        </w:rPr>
      </w:pPr>
    </w:p>
    <w:p w14:paraId="0FF71627" w14:textId="13404865" w:rsidR="00486E08" w:rsidRDefault="00486E08" w:rsidP="00D341D3">
      <w:pPr>
        <w:outlineLvl w:val="0"/>
        <w:rPr>
          <w:lang w:val="en-US"/>
        </w:rPr>
      </w:pPr>
      <w:r>
        <w:rPr>
          <w:lang w:val="en-US"/>
        </w:rPr>
        <w:t>Restart VM.</w:t>
      </w:r>
    </w:p>
    <w:p w14:paraId="1519A0F3" w14:textId="77777777" w:rsidR="00486E08" w:rsidRDefault="00486E08" w:rsidP="006C7B84">
      <w:pPr>
        <w:rPr>
          <w:lang w:val="en-US"/>
        </w:rPr>
      </w:pPr>
    </w:p>
    <w:p w14:paraId="2426146C" w14:textId="77777777" w:rsidR="00486E08" w:rsidRDefault="00486E08" w:rsidP="006C7B84">
      <w:pPr>
        <w:rPr>
          <w:lang w:val="en-US"/>
        </w:rPr>
      </w:pPr>
    </w:p>
    <w:p w14:paraId="3C52BF15" w14:textId="4C8A376C" w:rsidR="00667C67" w:rsidRDefault="00667C67" w:rsidP="00667C67">
      <w:pPr>
        <w:pStyle w:val="Heading2"/>
        <w:rPr>
          <w:lang w:val="en-US"/>
        </w:rPr>
      </w:pPr>
      <w:r>
        <w:rPr>
          <w:lang w:val="en-US"/>
        </w:rPr>
        <w:t>Certificate</w:t>
      </w:r>
    </w:p>
    <w:p w14:paraId="4BABBA64" w14:textId="77777777" w:rsidR="005865FC" w:rsidRDefault="005865FC" w:rsidP="005865FC">
      <w:pPr>
        <w:rPr>
          <w:lang w:val="en-US"/>
        </w:rPr>
      </w:pPr>
    </w:p>
    <w:p w14:paraId="6D7CF755" w14:textId="400AE301" w:rsidR="00667C67" w:rsidRPr="00667C67" w:rsidRDefault="001036B9" w:rsidP="00667C67">
      <w:pPr>
        <w:rPr>
          <w:lang w:val="en-US"/>
        </w:rPr>
      </w:pPr>
      <w:r>
        <w:rPr>
          <w:lang w:val="en-US"/>
        </w:rPr>
        <w:t>See Document ‘</w:t>
      </w:r>
      <w:r w:rsidRPr="001036B9">
        <w:rPr>
          <w:lang w:val="en-US"/>
        </w:rPr>
        <w:t>SPECCHIO VM Authentication Setup_V1.docx</w:t>
      </w:r>
      <w:r>
        <w:rPr>
          <w:lang w:val="en-US"/>
        </w:rPr>
        <w:t>’ for details.</w:t>
      </w:r>
      <w:bookmarkStart w:id="2" w:name="_GoBack"/>
      <w:bookmarkEnd w:id="2"/>
    </w:p>
    <w:sectPr w:rsidR="00667C67" w:rsidRPr="00667C67" w:rsidSect="002E5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654EE" w14:textId="77777777" w:rsidR="006E1535" w:rsidRDefault="006E1535" w:rsidP="00CB5F47">
      <w:r>
        <w:separator/>
      </w:r>
    </w:p>
  </w:endnote>
  <w:endnote w:type="continuationSeparator" w:id="0">
    <w:p w14:paraId="513F4906" w14:textId="77777777" w:rsidR="006E1535" w:rsidRDefault="006E1535" w:rsidP="00CB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36674" w14:textId="77777777" w:rsidR="006E1535" w:rsidRDefault="006E1535" w:rsidP="00CB5F47">
      <w:r>
        <w:separator/>
      </w:r>
    </w:p>
  </w:footnote>
  <w:footnote w:type="continuationSeparator" w:id="0">
    <w:p w14:paraId="66C67FCF" w14:textId="77777777" w:rsidR="006E1535" w:rsidRDefault="006E1535" w:rsidP="00CB5F47">
      <w:r>
        <w:continuationSeparator/>
      </w:r>
    </w:p>
  </w:footnote>
  <w:footnote w:id="1">
    <w:p w14:paraId="6C924033" w14:textId="31279017" w:rsidR="00CB5F47" w:rsidRPr="00CB5F47" w:rsidRDefault="00CB5F4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263D">
          <w:rPr>
            <w:rStyle w:val="Hyperlink"/>
          </w:rPr>
          <w:t>https://gist.github.com/ricknoelle/39027844f4f7457d3e09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E0F60"/>
    <w:multiLevelType w:val="multilevel"/>
    <w:tmpl w:val="008426C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C6D6D0F"/>
    <w:multiLevelType w:val="hybridMultilevel"/>
    <w:tmpl w:val="C6486BC4"/>
    <w:lvl w:ilvl="0" w:tplc="498CE90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F30D68"/>
    <w:multiLevelType w:val="multilevel"/>
    <w:tmpl w:val="F55EAE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33E1E67"/>
    <w:multiLevelType w:val="multilevel"/>
    <w:tmpl w:val="2736CDE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F496ADD"/>
    <w:multiLevelType w:val="hybridMultilevel"/>
    <w:tmpl w:val="F57E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A1A96"/>
    <w:multiLevelType w:val="multilevel"/>
    <w:tmpl w:val="3EDE30F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ueni">
    <w15:presenceInfo w15:providerId="None" w15:userId="ahue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83"/>
    <w:rsid w:val="00012A31"/>
    <w:rsid w:val="00081432"/>
    <w:rsid w:val="000919F1"/>
    <w:rsid w:val="000D2B97"/>
    <w:rsid w:val="000D4C7D"/>
    <w:rsid w:val="000F16AF"/>
    <w:rsid w:val="001036B9"/>
    <w:rsid w:val="00145739"/>
    <w:rsid w:val="001470CC"/>
    <w:rsid w:val="00152064"/>
    <w:rsid w:val="00152661"/>
    <w:rsid w:val="00185C0A"/>
    <w:rsid w:val="001C5325"/>
    <w:rsid w:val="001E1444"/>
    <w:rsid w:val="001E5772"/>
    <w:rsid w:val="001F1808"/>
    <w:rsid w:val="00213FCE"/>
    <w:rsid w:val="00217C0A"/>
    <w:rsid w:val="00224651"/>
    <w:rsid w:val="00230297"/>
    <w:rsid w:val="00244C4F"/>
    <w:rsid w:val="00244E24"/>
    <w:rsid w:val="002644D2"/>
    <w:rsid w:val="002736EA"/>
    <w:rsid w:val="00276065"/>
    <w:rsid w:val="00290A30"/>
    <w:rsid w:val="002B31A5"/>
    <w:rsid w:val="002E1457"/>
    <w:rsid w:val="002E35DD"/>
    <w:rsid w:val="002E5A5C"/>
    <w:rsid w:val="003039C1"/>
    <w:rsid w:val="003075AF"/>
    <w:rsid w:val="0032020A"/>
    <w:rsid w:val="00327BD3"/>
    <w:rsid w:val="00337A3C"/>
    <w:rsid w:val="003474FF"/>
    <w:rsid w:val="00366183"/>
    <w:rsid w:val="003B3EFF"/>
    <w:rsid w:val="003C5061"/>
    <w:rsid w:val="003C694D"/>
    <w:rsid w:val="003E109B"/>
    <w:rsid w:val="003F2EC0"/>
    <w:rsid w:val="00411808"/>
    <w:rsid w:val="0042276B"/>
    <w:rsid w:val="00436790"/>
    <w:rsid w:val="0044190B"/>
    <w:rsid w:val="00452908"/>
    <w:rsid w:val="004569B4"/>
    <w:rsid w:val="00484C20"/>
    <w:rsid w:val="00486E08"/>
    <w:rsid w:val="004A5D56"/>
    <w:rsid w:val="004B15D1"/>
    <w:rsid w:val="004B2D50"/>
    <w:rsid w:val="00503AA3"/>
    <w:rsid w:val="00505D22"/>
    <w:rsid w:val="00532CA7"/>
    <w:rsid w:val="00532FC4"/>
    <w:rsid w:val="00554033"/>
    <w:rsid w:val="005865FC"/>
    <w:rsid w:val="005878C9"/>
    <w:rsid w:val="005A1307"/>
    <w:rsid w:val="005A3420"/>
    <w:rsid w:val="005B06BD"/>
    <w:rsid w:val="005C686E"/>
    <w:rsid w:val="005E08F0"/>
    <w:rsid w:val="005E7111"/>
    <w:rsid w:val="005F39EA"/>
    <w:rsid w:val="00637C2E"/>
    <w:rsid w:val="00667C67"/>
    <w:rsid w:val="006746B6"/>
    <w:rsid w:val="00691591"/>
    <w:rsid w:val="006B156A"/>
    <w:rsid w:val="006B1E68"/>
    <w:rsid w:val="006B201D"/>
    <w:rsid w:val="006B24FE"/>
    <w:rsid w:val="006C7B84"/>
    <w:rsid w:val="006E1535"/>
    <w:rsid w:val="006F005D"/>
    <w:rsid w:val="006F7F4E"/>
    <w:rsid w:val="00723570"/>
    <w:rsid w:val="00724246"/>
    <w:rsid w:val="00725088"/>
    <w:rsid w:val="00757C45"/>
    <w:rsid w:val="0081721C"/>
    <w:rsid w:val="008276D3"/>
    <w:rsid w:val="00834104"/>
    <w:rsid w:val="0085607F"/>
    <w:rsid w:val="00857AA8"/>
    <w:rsid w:val="00866682"/>
    <w:rsid w:val="008B01E6"/>
    <w:rsid w:val="008C2C2D"/>
    <w:rsid w:val="008C2EF6"/>
    <w:rsid w:val="008C3CFF"/>
    <w:rsid w:val="008D26CE"/>
    <w:rsid w:val="008E0F5B"/>
    <w:rsid w:val="00933AC7"/>
    <w:rsid w:val="009819EC"/>
    <w:rsid w:val="00994DCD"/>
    <w:rsid w:val="009F0A67"/>
    <w:rsid w:val="009F42E1"/>
    <w:rsid w:val="00A104EA"/>
    <w:rsid w:val="00A3475A"/>
    <w:rsid w:val="00A518E1"/>
    <w:rsid w:val="00A6241C"/>
    <w:rsid w:val="00A64D50"/>
    <w:rsid w:val="00A6693C"/>
    <w:rsid w:val="00A77C5A"/>
    <w:rsid w:val="00AA7F10"/>
    <w:rsid w:val="00AB0C05"/>
    <w:rsid w:val="00AB2FA8"/>
    <w:rsid w:val="00AB3599"/>
    <w:rsid w:val="00AE00D3"/>
    <w:rsid w:val="00B3437A"/>
    <w:rsid w:val="00B469A6"/>
    <w:rsid w:val="00B71B34"/>
    <w:rsid w:val="00B84498"/>
    <w:rsid w:val="00BC639C"/>
    <w:rsid w:val="00BD2867"/>
    <w:rsid w:val="00BD476A"/>
    <w:rsid w:val="00C53CED"/>
    <w:rsid w:val="00C569F8"/>
    <w:rsid w:val="00C62D71"/>
    <w:rsid w:val="00C63B8D"/>
    <w:rsid w:val="00C65350"/>
    <w:rsid w:val="00C879DE"/>
    <w:rsid w:val="00C94933"/>
    <w:rsid w:val="00CB5F47"/>
    <w:rsid w:val="00CC2610"/>
    <w:rsid w:val="00CD29B2"/>
    <w:rsid w:val="00CD4538"/>
    <w:rsid w:val="00CF4B7A"/>
    <w:rsid w:val="00D00B50"/>
    <w:rsid w:val="00D341D3"/>
    <w:rsid w:val="00D37F8B"/>
    <w:rsid w:val="00D8348C"/>
    <w:rsid w:val="00D91CF7"/>
    <w:rsid w:val="00DA3179"/>
    <w:rsid w:val="00DF0494"/>
    <w:rsid w:val="00E22C9F"/>
    <w:rsid w:val="00E3143F"/>
    <w:rsid w:val="00E52996"/>
    <w:rsid w:val="00E64B2F"/>
    <w:rsid w:val="00EB09D8"/>
    <w:rsid w:val="00ED0B97"/>
    <w:rsid w:val="00EF19A7"/>
    <w:rsid w:val="00EF2BBB"/>
    <w:rsid w:val="00F0578E"/>
    <w:rsid w:val="00F548BF"/>
    <w:rsid w:val="00F57FD3"/>
    <w:rsid w:val="00F625EA"/>
    <w:rsid w:val="00F6376D"/>
    <w:rsid w:val="00F748C8"/>
    <w:rsid w:val="00F764DD"/>
    <w:rsid w:val="00F77009"/>
    <w:rsid w:val="00FA1F2F"/>
    <w:rsid w:val="00FD40A0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ACD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C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4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B5F47"/>
  </w:style>
  <w:style w:type="character" w:customStyle="1" w:styleId="FootnoteTextChar">
    <w:name w:val="Footnote Text Char"/>
    <w:basedOn w:val="DefaultParagraphFont"/>
    <w:link w:val="FootnoteText"/>
    <w:uiPriority w:val="99"/>
    <w:rsid w:val="00CB5F47"/>
  </w:style>
  <w:style w:type="character" w:styleId="FootnoteReference">
    <w:name w:val="footnote reference"/>
    <w:basedOn w:val="DefaultParagraphFont"/>
    <w:uiPriority w:val="99"/>
    <w:unhideWhenUsed/>
    <w:rsid w:val="00CB5F4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C0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C0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21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1721C"/>
  </w:style>
  <w:style w:type="character" w:styleId="Strong">
    <w:name w:val="Strong"/>
    <w:basedOn w:val="DefaultParagraphFont"/>
    <w:uiPriority w:val="22"/>
    <w:qFormat/>
    <w:rsid w:val="008172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3C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54033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7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A6241C"/>
    <w:pPr>
      <w:shd w:val="clear" w:color="auto" w:fill="2B66C9"/>
    </w:pPr>
    <w:rPr>
      <w:rFonts w:ascii="Monaco" w:hAnsi="Monaco" w:cs="Times New Roman"/>
      <w:color w:val="FFFFFF"/>
      <w:sz w:val="15"/>
      <w:szCs w:val="15"/>
      <w:lang w:eastAsia="en-GB"/>
    </w:rPr>
  </w:style>
  <w:style w:type="character" w:customStyle="1" w:styleId="s1">
    <w:name w:val="s1"/>
    <w:basedOn w:val="DefaultParagraphFont"/>
    <w:rsid w:val="00A6241C"/>
  </w:style>
  <w:style w:type="paragraph" w:customStyle="1" w:styleId="p2">
    <w:name w:val="p2"/>
    <w:basedOn w:val="Normal"/>
    <w:rsid w:val="00F764DD"/>
    <w:pPr>
      <w:shd w:val="clear" w:color="auto" w:fill="2B66C9"/>
    </w:pPr>
    <w:rPr>
      <w:rFonts w:ascii="Monaco" w:hAnsi="Monaco" w:cs="Times New Roman"/>
      <w:color w:val="FFFFFF"/>
      <w:sz w:val="15"/>
      <w:szCs w:val="15"/>
      <w:lang w:eastAsia="en-GB"/>
    </w:rPr>
  </w:style>
  <w:style w:type="character" w:customStyle="1" w:styleId="apple-tab-span">
    <w:name w:val="apple-tab-span"/>
    <w:basedOn w:val="DefaultParagraphFont"/>
    <w:rsid w:val="00F7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javaee.github.io/glassfish/download" TargetMode="Externa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ricknoelle/39027844f4f7457d3e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585</Words>
  <Characters>3341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SPECCHIO VM Upgrade to Glassfish 4</vt:lpstr>
      <vt:lpstr>There are 4 programs which provide 'java'.</vt:lpstr>
      <vt:lpstr>Enter to keep the current selection[+], or type selection number: 4</vt:lpstr>
      <vt:lpstr>Setup JAVA_HOME, JRE_HOME and PATH environment variables</vt:lpstr>
      <vt:lpstr>JAVA_HOME=/usr/lib/jvm/jdk1.8.0_152</vt:lpstr>
      <vt:lpstr>Realm Setup follows ….</vt:lpstr>
      <vt:lpstr>Restart VM.</vt:lpstr>
      <vt:lpstr>    Certificate</vt:lpstr>
    </vt:vector>
  </TitlesOfParts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ahueni</dc:creator>
  <cp:keywords/>
  <dc:description/>
  <cp:lastModifiedBy>ahueni</cp:lastModifiedBy>
  <cp:revision>49</cp:revision>
  <dcterms:created xsi:type="dcterms:W3CDTF">2017-12-26T12:24:00Z</dcterms:created>
  <dcterms:modified xsi:type="dcterms:W3CDTF">2018-09-20T15:03:00Z</dcterms:modified>
</cp:coreProperties>
</file>