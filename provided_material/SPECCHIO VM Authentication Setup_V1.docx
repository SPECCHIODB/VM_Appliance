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8BC07" w14:textId="77777777" w:rsidR="007D1061" w:rsidRDefault="00CD2533" w:rsidP="00CD2533">
      <w:pPr>
        <w:pStyle w:val="Heading1"/>
        <w:rPr>
          <w:lang w:val="en-US"/>
        </w:rPr>
      </w:pPr>
      <w:r>
        <w:rPr>
          <w:lang w:val="en-US"/>
        </w:rPr>
        <w:t>SPECCHIO VM Authentication Setup</w:t>
      </w:r>
    </w:p>
    <w:p w14:paraId="79622B43" w14:textId="77777777" w:rsidR="00CD2533" w:rsidRDefault="00CD2533">
      <w:pPr>
        <w:rPr>
          <w:lang w:val="en-US"/>
        </w:rPr>
      </w:pPr>
    </w:p>
    <w:p w14:paraId="4622978F" w14:textId="77777777" w:rsidR="00CD2533" w:rsidRDefault="00CD2533">
      <w:pPr>
        <w:rPr>
          <w:lang w:val="en-US"/>
        </w:rPr>
      </w:pPr>
    </w:p>
    <w:p w14:paraId="381D2A48" w14:textId="77777777" w:rsidR="00CD2533" w:rsidRDefault="003D64CD" w:rsidP="003D64CD">
      <w:pPr>
        <w:pStyle w:val="Heading2"/>
        <w:rPr>
          <w:ins w:id="1" w:author="ahueni" w:date="2018-05-09T21:45:00Z"/>
          <w:lang w:val="en-US"/>
        </w:rPr>
      </w:pPr>
      <w:r>
        <w:rPr>
          <w:lang w:val="en-US"/>
        </w:rPr>
        <w:t>On Server (CentOS)</w:t>
      </w:r>
    </w:p>
    <w:p w14:paraId="71C523EC" w14:textId="77777777" w:rsidR="00B23E06" w:rsidRDefault="00B23E06">
      <w:pPr>
        <w:rPr>
          <w:ins w:id="2" w:author="ahueni" w:date="2018-05-09T21:45:00Z"/>
          <w:lang w:val="en-US"/>
        </w:rPr>
        <w:pPrChange w:id="3" w:author="ahueni" w:date="2018-05-09T21:45:00Z">
          <w:pPr>
            <w:pStyle w:val="Heading2"/>
          </w:pPr>
        </w:pPrChange>
      </w:pPr>
    </w:p>
    <w:p w14:paraId="261322CB" w14:textId="77777777" w:rsidR="00B23E06" w:rsidRDefault="00B23E06" w:rsidP="00B23E06">
      <w:pPr>
        <w:rPr>
          <w:ins w:id="4" w:author="ahueni" w:date="2018-05-09T21:45:00Z"/>
          <w:lang w:val="en-US"/>
        </w:rPr>
      </w:pPr>
      <w:ins w:id="5" w:author="ahueni" w:date="2018-05-09T21:45:00Z">
        <w:r w:rsidRPr="00FB0F50">
          <w:rPr>
            <w:b/>
            <w:lang w:val="en-US"/>
          </w:rPr>
          <w:t>Preparation</w:t>
        </w:r>
        <w:r>
          <w:rPr>
            <w:lang w:val="en-US"/>
          </w:rPr>
          <w:t xml:space="preserve">: ensure the </w:t>
        </w:r>
        <w:proofErr w:type="spellStart"/>
        <w:r>
          <w:rPr>
            <w:lang w:val="en-US"/>
          </w:rPr>
          <w:t>keytool</w:t>
        </w:r>
        <w:proofErr w:type="spellEnd"/>
        <w:r>
          <w:rPr>
            <w:lang w:val="en-US"/>
          </w:rPr>
          <w:t xml:space="preserve"> is available. See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FB0F50">
          <w:rPr>
            <w:lang w:val="en-US"/>
          </w:rPr>
          <w:instrText>http://www.webupd8.org/2012/09/install-oracle-java-8-in-ubuntu-via-ppa.html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875A71">
          <w:rPr>
            <w:rStyle w:val="Hyperlink"/>
            <w:lang w:val="en-US"/>
          </w:rPr>
          <w:t>http://www.webupd8.org/2012/09/install-oracle-java-8-in-ubuntu-via-ppa.html</w:t>
        </w:r>
        <w:r>
          <w:rPr>
            <w:lang w:val="en-US"/>
          </w:rPr>
          <w:fldChar w:fldCharType="end"/>
        </w:r>
        <w:r>
          <w:rPr>
            <w:lang w:val="en-US"/>
          </w:rPr>
          <w:t xml:space="preserve"> </w:t>
        </w:r>
      </w:ins>
    </w:p>
    <w:p w14:paraId="472A9A6A" w14:textId="77777777" w:rsidR="00B23E06" w:rsidRPr="00283F0B" w:rsidRDefault="00B23E06" w:rsidP="00B23E06">
      <w:pPr>
        <w:rPr>
          <w:ins w:id="6" w:author="ahueni" w:date="2018-05-09T21:45:00Z"/>
          <w:lang w:val="en-US"/>
        </w:rPr>
      </w:pPr>
    </w:p>
    <w:p w14:paraId="33001ADB" w14:textId="77777777" w:rsidR="00B23E06" w:rsidRPr="00380601" w:rsidRDefault="00B23E06">
      <w:pPr>
        <w:rPr>
          <w:ins w:id="7" w:author="ahueni" w:date="2018-04-22T14:13:00Z"/>
          <w:lang w:val="en-US"/>
        </w:rPr>
        <w:pPrChange w:id="8" w:author="ahueni" w:date="2018-05-09T21:45:00Z">
          <w:pPr>
            <w:pStyle w:val="Heading2"/>
          </w:pPr>
        </w:pPrChange>
      </w:pPr>
    </w:p>
    <w:p w14:paraId="51EBE41F" w14:textId="77777777" w:rsidR="00BE1762" w:rsidRDefault="00BE1762">
      <w:pPr>
        <w:rPr>
          <w:ins w:id="9" w:author="ahueni" w:date="2018-04-22T15:43:00Z"/>
          <w:lang w:val="en-US"/>
        </w:rPr>
        <w:pPrChange w:id="10" w:author="ahueni" w:date="2018-04-22T14:13:00Z">
          <w:pPr>
            <w:pStyle w:val="Heading2"/>
          </w:pPr>
        </w:pPrChange>
      </w:pPr>
    </w:p>
    <w:p w14:paraId="46D5A434" w14:textId="77777777" w:rsidR="001700E7" w:rsidRPr="001700E7" w:rsidRDefault="001700E7" w:rsidP="001700E7">
      <w:pPr>
        <w:rPr>
          <w:ins w:id="11" w:author="ahueni" w:date="2018-04-22T15:44:00Z"/>
          <w:lang w:val="en-US"/>
        </w:rPr>
      </w:pPr>
      <w:ins w:id="12" w:author="ahueni" w:date="2018-04-22T15:43:00Z">
        <w:r>
          <w:rPr>
            <w:lang w:val="en-US"/>
          </w:rPr>
          <w:t xml:space="preserve">Attention: setting the trust key password to something different than </w:t>
        </w:r>
        <w:proofErr w:type="spellStart"/>
        <w:r>
          <w:rPr>
            <w:lang w:val="en-US"/>
          </w:rPr>
          <w:t>changeit</w:t>
        </w:r>
        <w:proofErr w:type="spellEnd"/>
        <w:r>
          <w:rPr>
            <w:lang w:val="en-US"/>
          </w:rPr>
          <w:t xml:space="preserve"> will lead to errors in Glassfish:</w:t>
        </w:r>
      </w:ins>
      <w:ins w:id="13" w:author="ahueni" w:date="2018-04-22T15:44:00Z">
        <w:r w:rsidRPr="001700E7">
          <w:rPr>
            <w:lang w:val="en-US"/>
          </w:rPr>
          <w:t xml:space="preserve">  Exception during lifecycle processing</w:t>
        </w:r>
      </w:ins>
    </w:p>
    <w:p w14:paraId="0D09343D" w14:textId="77777777" w:rsidR="001700E7" w:rsidRPr="001700E7" w:rsidRDefault="001700E7" w:rsidP="001700E7">
      <w:pPr>
        <w:rPr>
          <w:ins w:id="14" w:author="ahueni" w:date="2018-04-22T15:44:00Z"/>
          <w:lang w:val="en-US"/>
        </w:rPr>
      </w:pPr>
      <w:proofErr w:type="spellStart"/>
      <w:ins w:id="15" w:author="ahueni" w:date="2018-04-22T15:44:00Z">
        <w:r w:rsidRPr="001700E7">
          <w:rPr>
            <w:lang w:val="en-US"/>
          </w:rPr>
          <w:t>MultiException</w:t>
        </w:r>
        <w:proofErr w:type="spellEnd"/>
        <w:r w:rsidRPr="001700E7">
          <w:rPr>
            <w:lang w:val="en-US"/>
          </w:rPr>
          <w:t xml:space="preserve"> stack 1 of 4</w:t>
        </w:r>
      </w:ins>
    </w:p>
    <w:p w14:paraId="395C1DB9" w14:textId="3525B75E" w:rsidR="001700E7" w:rsidRDefault="001700E7">
      <w:pPr>
        <w:rPr>
          <w:ins w:id="16" w:author="ahueni" w:date="2018-04-22T15:44:00Z"/>
          <w:lang w:val="en-US"/>
        </w:rPr>
        <w:pPrChange w:id="17" w:author="ahueni" w:date="2018-04-22T14:13:00Z">
          <w:pPr>
            <w:pStyle w:val="Heading2"/>
          </w:pPr>
        </w:pPrChange>
      </w:pPr>
      <w:proofErr w:type="spellStart"/>
      <w:proofErr w:type="gramStart"/>
      <w:ins w:id="18" w:author="ahueni" w:date="2018-04-22T15:44:00Z">
        <w:r w:rsidRPr="001700E7">
          <w:rPr>
            <w:lang w:val="en-US"/>
          </w:rPr>
          <w:t>java.lang</w:t>
        </w:r>
        <w:proofErr w:type="gramEnd"/>
        <w:r w:rsidRPr="001700E7">
          <w:rPr>
            <w:lang w:val="en-US"/>
          </w:rPr>
          <w:t>.Error</w:t>
        </w:r>
        <w:proofErr w:type="spellEnd"/>
        <w:r w:rsidRPr="001700E7">
          <w:rPr>
            <w:lang w:val="en-US"/>
          </w:rPr>
          <w:t xml:space="preserve">: </w:t>
        </w:r>
        <w:proofErr w:type="spellStart"/>
        <w:r w:rsidRPr="001700E7">
          <w:rPr>
            <w:lang w:val="en-US"/>
          </w:rPr>
          <w:t>java.security.UnrecoverableKeyException</w:t>
        </w:r>
        <w:proofErr w:type="spellEnd"/>
        <w:r w:rsidRPr="001700E7">
          <w:rPr>
            <w:lang w:val="en-US"/>
          </w:rPr>
          <w:t>: Cannot recover key</w:t>
        </w:r>
      </w:ins>
    </w:p>
    <w:p w14:paraId="02F85543" w14:textId="77777777" w:rsidR="001700E7" w:rsidRDefault="001700E7">
      <w:pPr>
        <w:rPr>
          <w:ins w:id="19" w:author="ahueni" w:date="2018-04-22T15:44:00Z"/>
          <w:lang w:val="en-US"/>
        </w:rPr>
        <w:pPrChange w:id="20" w:author="ahueni" w:date="2018-04-22T14:13:00Z">
          <w:pPr>
            <w:pStyle w:val="Heading2"/>
          </w:pPr>
        </w:pPrChange>
      </w:pPr>
    </w:p>
    <w:p w14:paraId="0BEBA317" w14:textId="5DDEEF73" w:rsidR="001700E7" w:rsidRPr="001700E7" w:rsidRDefault="001700E7">
      <w:pPr>
        <w:pStyle w:val="ListParagraph"/>
        <w:numPr>
          <w:ilvl w:val="0"/>
          <w:numId w:val="1"/>
        </w:numPr>
        <w:rPr>
          <w:ins w:id="21" w:author="ahueni" w:date="2018-04-22T15:44:00Z"/>
          <w:lang w:val="en-US"/>
        </w:rPr>
        <w:pPrChange w:id="22" w:author="ahueni" w:date="2018-04-22T15:44:00Z">
          <w:pPr>
            <w:pStyle w:val="Heading2"/>
          </w:pPr>
        </w:pPrChange>
      </w:pPr>
      <w:ins w:id="23" w:author="ahueni" w:date="2018-04-22T15:44:00Z">
        <w:r>
          <w:rPr>
            <w:lang w:val="en-US"/>
          </w:rPr>
          <w:t xml:space="preserve">It is supposed that the password for the </w:t>
        </w:r>
        <w:proofErr w:type="spellStart"/>
        <w:r>
          <w:rPr>
            <w:lang w:val="en-US"/>
          </w:rPr>
          <w:t>truststore</w:t>
        </w:r>
        <w:proofErr w:type="spellEnd"/>
        <w:r>
          <w:rPr>
            <w:lang w:val="en-US"/>
          </w:rPr>
          <w:t xml:space="preserve"> entry would need changing in glassfish as </w:t>
        </w:r>
      </w:ins>
      <w:ins w:id="24" w:author="ahueni" w:date="2018-04-22T15:45:00Z">
        <w:r>
          <w:rPr>
            <w:lang w:val="en-US"/>
          </w:rPr>
          <w:t>well</w:t>
        </w:r>
      </w:ins>
      <w:ins w:id="25" w:author="ahueni" w:date="2018-04-22T15:44:00Z">
        <w:r>
          <w:rPr>
            <w:lang w:val="en-US"/>
          </w:rPr>
          <w:t xml:space="preserve"> </w:t>
        </w:r>
      </w:ins>
      <w:ins w:id="26" w:author="ahueni" w:date="2018-04-22T15:45:00Z">
        <w:r>
          <w:rPr>
            <w:lang w:val="en-US"/>
          </w:rPr>
          <w:t>-&gt; to be tested …</w:t>
        </w:r>
      </w:ins>
    </w:p>
    <w:p w14:paraId="69DC623A" w14:textId="77777777" w:rsidR="001700E7" w:rsidRDefault="001700E7">
      <w:pPr>
        <w:rPr>
          <w:ins w:id="27" w:author="ahueni" w:date="2018-04-22T14:13:00Z"/>
          <w:lang w:val="en-US"/>
        </w:rPr>
        <w:pPrChange w:id="28" w:author="ahueni" w:date="2018-04-22T14:13:00Z">
          <w:pPr>
            <w:pStyle w:val="Heading2"/>
          </w:pPr>
        </w:pPrChange>
      </w:pPr>
    </w:p>
    <w:p w14:paraId="619B5C8A" w14:textId="65AE1A67" w:rsidR="00BE1762" w:rsidRPr="00BE1762" w:rsidRDefault="00BE1762">
      <w:pPr>
        <w:rPr>
          <w:lang w:val="en-US"/>
        </w:rPr>
        <w:pPrChange w:id="29" w:author="ahueni" w:date="2018-04-22T14:13:00Z">
          <w:pPr>
            <w:pStyle w:val="Heading2"/>
          </w:pPr>
        </w:pPrChange>
      </w:pPr>
      <w:ins w:id="30" w:author="ahueni" w:date="2018-04-22T14:13:00Z">
        <w:r>
          <w:rPr>
            <w:lang w:val="en-US"/>
          </w:rPr>
          <w:t xml:space="preserve">SPECCHIO super trust key password: </w:t>
        </w:r>
      </w:ins>
      <w:proofErr w:type="spellStart"/>
      <w:ins w:id="31" w:author="ahueni" w:date="2018-04-22T15:30:00Z">
        <w:r w:rsidR="00B01FC5">
          <w:rPr>
            <w:lang w:val="en-US"/>
          </w:rPr>
          <w:t>changeit</w:t>
        </w:r>
      </w:ins>
      <w:proofErr w:type="spellEnd"/>
    </w:p>
    <w:p w14:paraId="203A0DD3" w14:textId="77777777" w:rsidR="002D0FD7" w:rsidRDefault="002D0FD7" w:rsidP="002D0FD7">
      <w:pPr>
        <w:rPr>
          <w:lang w:val="en-US"/>
        </w:rPr>
      </w:pPr>
    </w:p>
    <w:p w14:paraId="6E311C82" w14:textId="77777777" w:rsidR="002D0FD7" w:rsidRPr="002D0FD7" w:rsidRDefault="002D0FD7" w:rsidP="002D0FD7">
      <w:pPr>
        <w:rPr>
          <w:lang w:val="en-US"/>
        </w:rPr>
      </w:pPr>
      <w:r>
        <w:rPr>
          <w:lang w:val="en-US"/>
        </w:rPr>
        <w:t xml:space="preserve">cd </w:t>
      </w:r>
      <w:r w:rsidRPr="002D0FD7">
        <w:rPr>
          <w:lang w:val="en-US"/>
        </w:rPr>
        <w:t>/opt/glassfish4/glassfish/domains/domain1/</w:t>
      </w:r>
      <w:proofErr w:type="spellStart"/>
      <w:r w:rsidRPr="002D0FD7">
        <w:rPr>
          <w:lang w:val="en-US"/>
        </w:rPr>
        <w:t>config</w:t>
      </w:r>
      <w:proofErr w:type="spellEnd"/>
    </w:p>
    <w:p w14:paraId="6D1FA4A7" w14:textId="77777777" w:rsidR="002D0FD7" w:rsidRPr="002D0FD7" w:rsidRDefault="002D0FD7" w:rsidP="002D0FD7">
      <w:pPr>
        <w:rPr>
          <w:lang w:val="en-US"/>
        </w:rPr>
      </w:pPr>
    </w:p>
    <w:p w14:paraId="71FC9D91" w14:textId="77777777" w:rsidR="003D64CD" w:rsidRDefault="003D64CD" w:rsidP="003D64CD">
      <w:pPr>
        <w:rPr>
          <w:lang w:val="en-US"/>
        </w:rPr>
      </w:pPr>
    </w:p>
    <w:p w14:paraId="0335AA1B" w14:textId="77777777" w:rsidR="003D64CD" w:rsidRDefault="002D0FD7" w:rsidP="003D64CD">
      <w:pPr>
        <w:rPr>
          <w:lang w:val="en-US"/>
        </w:rPr>
      </w:pPr>
      <w:r>
        <w:rPr>
          <w:lang w:val="en-US"/>
        </w:rPr>
        <w:t># create backup</w:t>
      </w:r>
    </w:p>
    <w:p w14:paraId="3CCB8CF9" w14:textId="77777777" w:rsidR="002D0FD7" w:rsidRPr="002D0FD7" w:rsidRDefault="002D0FD7" w:rsidP="002D0FD7">
      <w:pPr>
        <w:rPr>
          <w:lang w:val="en-US"/>
        </w:rPr>
      </w:pPr>
      <w:r w:rsidRPr="002D0FD7">
        <w:rPr>
          <w:lang w:val="en-US"/>
        </w:rPr>
        <w:t xml:space="preserve">[root@specchiovm2 </w:t>
      </w:r>
      <w:proofErr w:type="spellStart"/>
      <w:proofErr w:type="gramStart"/>
      <w:r w:rsidRPr="002D0FD7">
        <w:rPr>
          <w:lang w:val="en-US"/>
        </w:rPr>
        <w:t>config</w:t>
      </w:r>
      <w:proofErr w:type="spellEnd"/>
      <w:r w:rsidRPr="002D0FD7">
        <w:rPr>
          <w:lang w:val="en-US"/>
        </w:rPr>
        <w:t>]#</w:t>
      </w:r>
      <w:proofErr w:type="gramEnd"/>
      <w:r w:rsidRPr="002D0FD7">
        <w:rPr>
          <w:lang w:val="en-US"/>
        </w:rPr>
        <w:t xml:space="preserve"> </w:t>
      </w:r>
      <w:proofErr w:type="spellStart"/>
      <w:r w:rsidRPr="002D0FD7">
        <w:rPr>
          <w:lang w:val="en-US"/>
        </w:rPr>
        <w:t>mkdir</w:t>
      </w:r>
      <w:proofErr w:type="spellEnd"/>
      <w:r w:rsidRPr="002D0FD7">
        <w:rPr>
          <w:lang w:val="en-US"/>
        </w:rPr>
        <w:t xml:space="preserve"> backup</w:t>
      </w:r>
    </w:p>
    <w:p w14:paraId="67EC0B04" w14:textId="77777777" w:rsidR="002D0FD7" w:rsidRPr="002D0FD7" w:rsidRDefault="002D0FD7" w:rsidP="002D0FD7">
      <w:pPr>
        <w:rPr>
          <w:lang w:val="en-US"/>
        </w:rPr>
      </w:pPr>
      <w:r w:rsidRPr="002D0FD7">
        <w:rPr>
          <w:lang w:val="en-US"/>
        </w:rPr>
        <w:t xml:space="preserve">[root@specchiovm2 </w:t>
      </w:r>
      <w:proofErr w:type="spellStart"/>
      <w:proofErr w:type="gramStart"/>
      <w:r w:rsidRPr="002D0FD7">
        <w:rPr>
          <w:lang w:val="en-US"/>
        </w:rPr>
        <w:t>config</w:t>
      </w:r>
      <w:proofErr w:type="spellEnd"/>
      <w:r w:rsidRPr="002D0FD7">
        <w:rPr>
          <w:lang w:val="en-US"/>
        </w:rPr>
        <w:t>]#</w:t>
      </w:r>
      <w:proofErr w:type="gramEnd"/>
      <w:r w:rsidRPr="002D0FD7">
        <w:rPr>
          <w:lang w:val="en-US"/>
        </w:rPr>
        <w:t xml:space="preserve"> </w:t>
      </w:r>
      <w:proofErr w:type="spellStart"/>
      <w:r w:rsidRPr="002D0FD7">
        <w:rPr>
          <w:lang w:val="en-US"/>
        </w:rPr>
        <w:t>cp</w:t>
      </w:r>
      <w:proofErr w:type="spellEnd"/>
      <w:r w:rsidRPr="002D0FD7">
        <w:rPr>
          <w:lang w:val="en-US"/>
        </w:rPr>
        <w:t xml:space="preserve"> </w:t>
      </w:r>
      <w:proofErr w:type="spellStart"/>
      <w:r w:rsidRPr="002D0FD7">
        <w:rPr>
          <w:lang w:val="en-US"/>
        </w:rPr>
        <w:t>cacerts.jks</w:t>
      </w:r>
      <w:proofErr w:type="spellEnd"/>
      <w:r w:rsidRPr="002D0FD7">
        <w:rPr>
          <w:lang w:val="en-US"/>
        </w:rPr>
        <w:t xml:space="preserve"> backup/</w:t>
      </w:r>
    </w:p>
    <w:p w14:paraId="656F9222" w14:textId="77777777" w:rsidR="002D0FD7" w:rsidRPr="002D0FD7" w:rsidRDefault="002D0FD7" w:rsidP="002D0FD7">
      <w:pPr>
        <w:rPr>
          <w:lang w:val="en-US"/>
        </w:rPr>
      </w:pPr>
      <w:r w:rsidRPr="002D0FD7">
        <w:rPr>
          <w:lang w:val="en-US"/>
        </w:rPr>
        <w:t xml:space="preserve">[root@specchiovm2 </w:t>
      </w:r>
      <w:proofErr w:type="spellStart"/>
      <w:proofErr w:type="gramStart"/>
      <w:r w:rsidRPr="002D0FD7">
        <w:rPr>
          <w:lang w:val="en-US"/>
        </w:rPr>
        <w:t>config</w:t>
      </w:r>
      <w:proofErr w:type="spellEnd"/>
      <w:r w:rsidRPr="002D0FD7">
        <w:rPr>
          <w:lang w:val="en-US"/>
        </w:rPr>
        <w:t>]#</w:t>
      </w:r>
      <w:proofErr w:type="gramEnd"/>
      <w:r w:rsidRPr="002D0FD7">
        <w:rPr>
          <w:lang w:val="en-US"/>
        </w:rPr>
        <w:t xml:space="preserve"> </w:t>
      </w:r>
      <w:proofErr w:type="spellStart"/>
      <w:r w:rsidRPr="002D0FD7">
        <w:rPr>
          <w:lang w:val="en-US"/>
        </w:rPr>
        <w:t>cp</w:t>
      </w:r>
      <w:proofErr w:type="spellEnd"/>
      <w:r w:rsidRPr="002D0FD7">
        <w:rPr>
          <w:lang w:val="en-US"/>
        </w:rPr>
        <w:t xml:space="preserve"> </w:t>
      </w:r>
      <w:proofErr w:type="spellStart"/>
      <w:r w:rsidRPr="002D0FD7">
        <w:rPr>
          <w:lang w:val="en-US"/>
        </w:rPr>
        <w:t>keystore.jks</w:t>
      </w:r>
      <w:proofErr w:type="spellEnd"/>
      <w:r w:rsidRPr="002D0FD7">
        <w:rPr>
          <w:lang w:val="en-US"/>
        </w:rPr>
        <w:t xml:space="preserve"> backup/</w:t>
      </w:r>
    </w:p>
    <w:p w14:paraId="044621F5" w14:textId="77777777" w:rsidR="002D0FD7" w:rsidRPr="002D0FD7" w:rsidRDefault="002D0FD7" w:rsidP="002D0FD7">
      <w:pPr>
        <w:rPr>
          <w:lang w:val="en-US"/>
        </w:rPr>
      </w:pPr>
      <w:r w:rsidRPr="002D0FD7">
        <w:rPr>
          <w:lang w:val="en-US"/>
        </w:rPr>
        <w:t xml:space="preserve">[root@specchiovm2 </w:t>
      </w:r>
      <w:proofErr w:type="spellStart"/>
      <w:proofErr w:type="gramStart"/>
      <w:r w:rsidRPr="002D0FD7">
        <w:rPr>
          <w:lang w:val="en-US"/>
        </w:rPr>
        <w:t>config</w:t>
      </w:r>
      <w:proofErr w:type="spellEnd"/>
      <w:r w:rsidRPr="002D0FD7">
        <w:rPr>
          <w:lang w:val="en-US"/>
        </w:rPr>
        <w:t>]#</w:t>
      </w:r>
      <w:proofErr w:type="gramEnd"/>
      <w:r w:rsidRPr="002D0FD7">
        <w:rPr>
          <w:lang w:val="en-US"/>
        </w:rPr>
        <w:t xml:space="preserve"> </w:t>
      </w:r>
      <w:commentRangeStart w:id="32"/>
      <w:proofErr w:type="spellStart"/>
      <w:r w:rsidRPr="002D0FD7">
        <w:rPr>
          <w:lang w:val="en-US"/>
        </w:rPr>
        <w:t>cp</w:t>
      </w:r>
      <w:proofErr w:type="spellEnd"/>
      <w:r w:rsidRPr="002D0FD7">
        <w:rPr>
          <w:lang w:val="en-US"/>
        </w:rPr>
        <w:t xml:space="preserve"> domain.xml backup/</w:t>
      </w:r>
      <w:commentRangeEnd w:id="32"/>
      <w:r w:rsidR="002C131E">
        <w:rPr>
          <w:rStyle w:val="CommentReference"/>
        </w:rPr>
        <w:commentReference w:id="32"/>
      </w:r>
    </w:p>
    <w:p w14:paraId="1191744C" w14:textId="77777777" w:rsidR="003D64CD" w:rsidRDefault="003D64CD" w:rsidP="003D64CD">
      <w:pPr>
        <w:rPr>
          <w:ins w:id="33" w:author="ahueni" w:date="2018-05-09T21:46:00Z"/>
          <w:lang w:val="en-US"/>
        </w:rPr>
      </w:pPr>
    </w:p>
    <w:p w14:paraId="67EAC3F6" w14:textId="77777777" w:rsidR="00B23E06" w:rsidRDefault="00B23E06" w:rsidP="00B23E06">
      <w:pPr>
        <w:pStyle w:val="Heading3"/>
        <w:rPr>
          <w:ins w:id="34" w:author="ahueni" w:date="2018-05-09T21:46:00Z"/>
          <w:lang w:val="en-US"/>
        </w:rPr>
      </w:pPr>
      <w:ins w:id="35" w:author="ahueni" w:date="2018-05-09T21:46:00Z">
        <w:r>
          <w:rPr>
            <w:lang w:val="en-US"/>
          </w:rPr>
          <w:t>Creation of SPECCHIO super trust (done only once for SPECCHIO_VM, then re-used in other distributions)</w:t>
        </w:r>
      </w:ins>
    </w:p>
    <w:p w14:paraId="70C14337" w14:textId="77777777" w:rsidR="00B23E06" w:rsidRDefault="00B23E06" w:rsidP="003D64CD">
      <w:pPr>
        <w:rPr>
          <w:ins w:id="36" w:author="ahueni" w:date="2018-05-09T21:46:00Z"/>
          <w:lang w:val="en-US"/>
        </w:rPr>
      </w:pPr>
    </w:p>
    <w:p w14:paraId="5F499965" w14:textId="77777777" w:rsidR="00B23E06" w:rsidRDefault="00B23E06" w:rsidP="003D64CD">
      <w:pPr>
        <w:rPr>
          <w:ins w:id="37" w:author="ahueni" w:date="2018-04-22T14:15:00Z"/>
          <w:lang w:val="en-US"/>
        </w:rPr>
      </w:pPr>
    </w:p>
    <w:p w14:paraId="1427353E" w14:textId="77777777" w:rsidR="00BE1762" w:rsidRDefault="00BE1762" w:rsidP="003D64CD">
      <w:pPr>
        <w:rPr>
          <w:ins w:id="38" w:author="ahueni" w:date="2018-04-22T14:15:00Z"/>
          <w:lang w:val="en-US"/>
        </w:rPr>
      </w:pPr>
      <w:ins w:id="39" w:author="ahueni" w:date="2018-04-22T14:15:00Z">
        <w:r>
          <w:rPr>
            <w:lang w:val="en-US"/>
          </w:rPr>
          <w:t># remove old entry</w:t>
        </w:r>
      </w:ins>
    </w:p>
    <w:p w14:paraId="3F3256C0" w14:textId="77777777" w:rsidR="00BE1762" w:rsidRDefault="00BE1762" w:rsidP="00BE1762">
      <w:pPr>
        <w:rPr>
          <w:ins w:id="40" w:author="ahueni" w:date="2018-04-22T14:15:00Z"/>
          <w:lang w:val="en-US"/>
        </w:rPr>
      </w:pPr>
      <w:proofErr w:type="spellStart"/>
      <w:ins w:id="41" w:author="ahueni" w:date="2018-04-22T14:15:00Z">
        <w:r w:rsidRPr="002D0FD7">
          <w:rPr>
            <w:lang w:val="en-US"/>
          </w:rPr>
          <w:t>keytool</w:t>
        </w:r>
        <w:proofErr w:type="spellEnd"/>
        <w:r w:rsidRPr="002D0FD7">
          <w:rPr>
            <w:lang w:val="en-US"/>
          </w:rPr>
          <w:t xml:space="preserve"> -delete -alias </w:t>
        </w:r>
      </w:ins>
      <w:proofErr w:type="spellStart"/>
      <w:ins w:id="42" w:author="ahueni" w:date="2018-04-22T14:16:00Z">
        <w:r w:rsidRPr="00AE00D3">
          <w:rPr>
            <w:lang w:val="en-US"/>
          </w:rPr>
          <w:t>specchio_trust</w:t>
        </w:r>
        <w:proofErr w:type="spellEnd"/>
        <w:r w:rsidRPr="00AE00D3">
          <w:rPr>
            <w:lang w:val="en-US"/>
          </w:rPr>
          <w:t xml:space="preserve"> </w:t>
        </w:r>
      </w:ins>
      <w:ins w:id="43" w:author="ahueni" w:date="2018-04-22T14:15:00Z">
        <w:r w:rsidRPr="002D0FD7">
          <w:rPr>
            <w:lang w:val="en-US"/>
          </w:rPr>
          <w:t>-</w:t>
        </w:r>
        <w:proofErr w:type="spellStart"/>
        <w:r w:rsidRPr="002D0FD7">
          <w:rPr>
            <w:lang w:val="en-US"/>
          </w:rPr>
          <w:t>keystore</w:t>
        </w:r>
        <w:proofErr w:type="spellEnd"/>
        <w:r w:rsidRPr="002D0FD7">
          <w:rPr>
            <w:lang w:val="en-US"/>
          </w:rPr>
          <w:t xml:space="preserve"> </w:t>
        </w:r>
        <w:proofErr w:type="spellStart"/>
        <w:r w:rsidRPr="002D0FD7">
          <w:rPr>
            <w:lang w:val="en-US"/>
          </w:rPr>
          <w:t>keystore.jks</w:t>
        </w:r>
        <w:proofErr w:type="spellEnd"/>
        <w:r w:rsidRPr="003A1AE5">
          <w:rPr>
            <w:lang w:val="en-US"/>
          </w:rPr>
          <w:t xml:space="preserve"> </w:t>
        </w:r>
        <w:r>
          <w:rPr>
            <w:lang w:val="en-US"/>
          </w:rPr>
          <w:t>-</w:t>
        </w:r>
        <w:proofErr w:type="spellStart"/>
        <w:r w:rsidRPr="00AE00D3">
          <w:rPr>
            <w:lang w:val="en-US"/>
          </w:rPr>
          <w:t>keypass</w:t>
        </w:r>
        <w:proofErr w:type="spellEnd"/>
        <w:r w:rsidRPr="00AE00D3">
          <w:rPr>
            <w:lang w:val="en-US"/>
          </w:rPr>
          <w:t xml:space="preserve"> </w:t>
        </w:r>
        <w:proofErr w:type="spellStart"/>
        <w:r w:rsidRPr="00AE00D3">
          <w:rPr>
            <w:lang w:val="en-US"/>
          </w:rPr>
          <w:t>changeit</w:t>
        </w:r>
        <w:proofErr w:type="spellEnd"/>
        <w:r w:rsidRPr="00AE00D3">
          <w:rPr>
            <w:lang w:val="en-US"/>
          </w:rPr>
          <w:t xml:space="preserve"> -</w:t>
        </w:r>
        <w:proofErr w:type="spellStart"/>
        <w:r w:rsidRPr="00AE00D3">
          <w:rPr>
            <w:lang w:val="en-US"/>
          </w:rPr>
          <w:t>storepass</w:t>
        </w:r>
        <w:proofErr w:type="spellEnd"/>
        <w:r w:rsidRPr="00AE00D3">
          <w:rPr>
            <w:lang w:val="en-US"/>
          </w:rPr>
          <w:t xml:space="preserve"> </w:t>
        </w:r>
        <w:proofErr w:type="spellStart"/>
        <w:r w:rsidRPr="00AE00D3">
          <w:rPr>
            <w:lang w:val="en-US"/>
          </w:rPr>
          <w:t>changeit</w:t>
        </w:r>
        <w:proofErr w:type="spellEnd"/>
      </w:ins>
    </w:p>
    <w:p w14:paraId="0936EBAE" w14:textId="77777777" w:rsidR="00BE1762" w:rsidRDefault="00BE1762" w:rsidP="003D64CD">
      <w:pPr>
        <w:rPr>
          <w:lang w:val="en-US"/>
        </w:rPr>
      </w:pPr>
    </w:p>
    <w:p w14:paraId="1AFC2337" w14:textId="77777777" w:rsidR="002D0FD7" w:rsidRDefault="002D0FD7" w:rsidP="003D64CD">
      <w:pPr>
        <w:rPr>
          <w:lang w:val="en-US"/>
        </w:rPr>
      </w:pPr>
    </w:p>
    <w:p w14:paraId="55DFC6E0" w14:textId="77777777" w:rsidR="002D0FD7" w:rsidRDefault="002D0FD7" w:rsidP="002D0FD7">
      <w:pPr>
        <w:rPr>
          <w:lang w:val="en-US"/>
        </w:rPr>
      </w:pPr>
      <w:r w:rsidRPr="002D0FD7">
        <w:rPr>
          <w:lang w:val="en-US"/>
        </w:rPr>
        <w:t># create SPECCHIO super trust CA (Certificate Authority)</w:t>
      </w:r>
      <w:r w:rsidR="00866D94">
        <w:rPr>
          <w:lang w:val="en-US"/>
        </w:rPr>
        <w:t xml:space="preserve">: </w:t>
      </w:r>
      <w:r w:rsidR="00866D94" w:rsidRPr="00B23E06">
        <w:rPr>
          <w:lang w:val="en-US"/>
          <w:rPrChange w:id="44" w:author="ahueni" w:date="2018-05-09T21:46:00Z">
            <w:rPr>
              <w:highlight w:val="yellow"/>
              <w:lang w:val="en-US"/>
            </w:rPr>
          </w:rPrChange>
        </w:rPr>
        <w:t xml:space="preserve">create this private key in </w:t>
      </w:r>
      <w:proofErr w:type="spellStart"/>
      <w:r w:rsidR="00866D94" w:rsidRPr="00B23E06">
        <w:rPr>
          <w:lang w:val="en-US"/>
          <w:rPrChange w:id="45" w:author="ahueni" w:date="2018-05-09T21:46:00Z">
            <w:rPr>
              <w:highlight w:val="yellow"/>
              <w:lang w:val="en-US"/>
            </w:rPr>
          </w:rPrChange>
        </w:rPr>
        <w:t>keystore.jks</w:t>
      </w:r>
      <w:proofErr w:type="spellEnd"/>
    </w:p>
    <w:p w14:paraId="04DD6DAC" w14:textId="77777777" w:rsidR="002D6292" w:rsidRDefault="002D6292" w:rsidP="002D0FD7">
      <w:pPr>
        <w:rPr>
          <w:lang w:val="en-US"/>
        </w:rPr>
      </w:pPr>
    </w:p>
    <w:p w14:paraId="0F351890" w14:textId="77777777" w:rsidR="00B23E06" w:rsidRPr="00A14D29" w:rsidRDefault="00B23E06" w:rsidP="00B23E06">
      <w:pPr>
        <w:rPr>
          <w:ins w:id="46" w:author="ahueni" w:date="2018-05-09T21:46:00Z"/>
          <w:lang w:val="en-US"/>
        </w:rPr>
      </w:pPr>
    </w:p>
    <w:p w14:paraId="02FC04E4" w14:textId="77777777" w:rsidR="00B23E06" w:rsidRPr="00A14D29" w:rsidRDefault="00B23E06" w:rsidP="00B23E0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47" w:author="ahueni" w:date="2018-05-09T21:46:00Z"/>
          <w:i/>
          <w:noProof/>
        </w:rPr>
      </w:pPr>
      <w:ins w:id="48" w:author="ahueni" w:date="2018-05-09T21:46:00Z">
        <w:r w:rsidRPr="00A14D29">
          <w:rPr>
            <w:i/>
            <w:lang w:val="en-US"/>
          </w:rPr>
          <w:t xml:space="preserve">Note: </w:t>
        </w:r>
        <w:r w:rsidRPr="00A14D29">
          <w:rPr>
            <w:i/>
            <w:noProof/>
          </w:rPr>
          <w:t xml:space="preserve">My reasoning is that cacerts contains only trustedCertEntries and no private keys ... in any case, doing it the other way around does not let me import the SPECCHIO_Trust as </w:t>
        </w:r>
        <w:r w:rsidRPr="00A14D29">
          <w:rPr>
            <w:i/>
            <w:noProof/>
          </w:rPr>
          <w:lastRenderedPageBreak/>
          <w:t>trustedCertEntry into cacerts (keytool -import -alias specchio_trust -keystore cacerts.jks -storepass changeit -keypass changeit -file SPECCHIO_Trust.cer</w:t>
        </w:r>
      </w:ins>
    </w:p>
    <w:p w14:paraId="19543FA1" w14:textId="77777777" w:rsidR="00B23E06" w:rsidRPr="00A14D29" w:rsidRDefault="00B23E06" w:rsidP="00B23E0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49" w:author="ahueni" w:date="2018-05-09T21:46:00Z"/>
          <w:i/>
        </w:rPr>
      </w:pPr>
      <w:ins w:id="50" w:author="ahueni" w:date="2018-05-09T21:46:00Z">
        <w:r w:rsidRPr="00A14D29">
          <w:rPr>
            <w:i/>
            <w:noProof/>
          </w:rPr>
          <w:t xml:space="preserve">  ----&gt; keytool error: java.lang.Exception: Certificate reply and certificate in keystore are identical)</w:t>
        </w:r>
        <w:r w:rsidRPr="00A14D29">
          <w:rPr>
            <w:i/>
            <w:noProof/>
          </w:rPr>
          <w:br/>
          <w:t>Having the private key of SPECCHIO_Trust in the cacerts.jks gives this error when trying to sign the s1as key entry:</w:t>
        </w:r>
        <w:r w:rsidRPr="00A14D29">
          <w:rPr>
            <w:i/>
            <w:noProof/>
          </w:rPr>
          <w:br/>
        </w:r>
        <w:proofErr w:type="spellStart"/>
        <w:r w:rsidRPr="00A14D29">
          <w:rPr>
            <w:i/>
          </w:rPr>
          <w:t>keytool</w:t>
        </w:r>
        <w:proofErr w:type="spellEnd"/>
        <w:r w:rsidRPr="00A14D29">
          <w:rPr>
            <w:i/>
          </w:rPr>
          <w:t xml:space="preserve"> -import -alias s1as -</w:t>
        </w:r>
        <w:proofErr w:type="spellStart"/>
        <w:r w:rsidRPr="00A14D29">
          <w:rPr>
            <w:i/>
          </w:rPr>
          <w:t>keystore</w:t>
        </w:r>
        <w:proofErr w:type="spellEnd"/>
        <w:r w:rsidRPr="00A14D29">
          <w:rPr>
            <w:i/>
          </w:rPr>
          <w:t xml:space="preserve"> </w:t>
        </w:r>
        <w:proofErr w:type="spellStart"/>
        <w:r w:rsidRPr="00A14D29">
          <w:rPr>
            <w:i/>
          </w:rPr>
          <w:t>keystore.jks</w:t>
        </w:r>
        <w:proofErr w:type="spellEnd"/>
        <w:r w:rsidRPr="00A14D29">
          <w:rPr>
            <w:i/>
          </w:rPr>
          <w:t xml:space="preserve"> -</w:t>
        </w:r>
        <w:proofErr w:type="spellStart"/>
        <w:r w:rsidRPr="00A14D29">
          <w:rPr>
            <w:i/>
          </w:rPr>
          <w:t>storepass</w:t>
        </w:r>
        <w:proofErr w:type="spellEnd"/>
        <w:r w:rsidRPr="00A14D29">
          <w:rPr>
            <w:i/>
          </w:rPr>
          <w:t xml:space="preserve"> </w:t>
        </w:r>
        <w:proofErr w:type="spellStart"/>
        <w:r w:rsidRPr="00A14D29">
          <w:rPr>
            <w:i/>
          </w:rPr>
          <w:t>changeit</w:t>
        </w:r>
        <w:proofErr w:type="spellEnd"/>
        <w:r w:rsidRPr="00A14D29">
          <w:rPr>
            <w:i/>
          </w:rPr>
          <w:t xml:space="preserve"> -</w:t>
        </w:r>
        <w:proofErr w:type="spellStart"/>
        <w:r w:rsidRPr="00A14D29">
          <w:rPr>
            <w:i/>
          </w:rPr>
          <w:t>keypass</w:t>
        </w:r>
        <w:proofErr w:type="spellEnd"/>
        <w:r w:rsidRPr="00A14D29">
          <w:rPr>
            <w:i/>
          </w:rPr>
          <w:t xml:space="preserve"> </w:t>
        </w:r>
        <w:proofErr w:type="spellStart"/>
        <w:r w:rsidRPr="00A14D29">
          <w:rPr>
            <w:i/>
          </w:rPr>
          <w:t>changeit</w:t>
        </w:r>
        <w:proofErr w:type="spellEnd"/>
        <w:r w:rsidRPr="00A14D29">
          <w:rPr>
            <w:i/>
          </w:rPr>
          <w:t xml:space="preserve"> -file SPECCHIOVM2.cer</w:t>
        </w:r>
      </w:ins>
    </w:p>
    <w:p w14:paraId="5019D43E" w14:textId="77777777" w:rsidR="00B23E06" w:rsidRPr="00A14D29" w:rsidRDefault="00B23E06" w:rsidP="00B23E06">
      <w:pPr>
        <w:pStyle w:val="Comment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51" w:author="ahueni" w:date="2018-05-09T21:46:00Z"/>
          <w:i/>
        </w:rPr>
      </w:pPr>
      <w:proofErr w:type="spellStart"/>
      <w:ins w:id="52" w:author="ahueni" w:date="2018-05-09T21:46:00Z">
        <w:r w:rsidRPr="00A14D29">
          <w:rPr>
            <w:i/>
          </w:rPr>
          <w:t>keytool</w:t>
        </w:r>
        <w:proofErr w:type="spellEnd"/>
        <w:r w:rsidRPr="00A14D29">
          <w:rPr>
            <w:i/>
          </w:rPr>
          <w:t xml:space="preserve"> error: </w:t>
        </w:r>
        <w:proofErr w:type="spellStart"/>
        <w:proofErr w:type="gramStart"/>
        <w:r w:rsidRPr="00A14D29">
          <w:rPr>
            <w:i/>
          </w:rPr>
          <w:t>java.lang</w:t>
        </w:r>
        <w:proofErr w:type="gramEnd"/>
        <w:r w:rsidRPr="00A14D29">
          <w:rPr>
            <w:i/>
          </w:rPr>
          <w:t>.Exception</w:t>
        </w:r>
        <w:proofErr w:type="spellEnd"/>
        <w:r w:rsidRPr="00A14D29">
          <w:rPr>
            <w:i/>
          </w:rPr>
          <w:t>: Failed to establish chain from reply</w:t>
        </w:r>
      </w:ins>
    </w:p>
    <w:p w14:paraId="09F03FE0" w14:textId="77777777" w:rsidR="00B23E06" w:rsidRDefault="00B23E06" w:rsidP="00B23E06">
      <w:pPr>
        <w:pStyle w:val="CommentText"/>
        <w:rPr>
          <w:ins w:id="53" w:author="ahueni" w:date="2018-05-09T21:46:00Z"/>
        </w:rPr>
      </w:pPr>
    </w:p>
    <w:p w14:paraId="3DC52159" w14:textId="3195C3B8" w:rsidR="002D6292" w:rsidRPr="002D6292" w:rsidDel="00B23E06" w:rsidRDefault="002D6292" w:rsidP="002D6292">
      <w:pPr>
        <w:pStyle w:val="CommentText"/>
        <w:rPr>
          <w:del w:id="54" w:author="ahueni" w:date="2018-05-09T21:46:00Z"/>
          <w:noProof/>
          <w:highlight w:val="yellow"/>
        </w:rPr>
      </w:pPr>
      <w:commentRangeStart w:id="55"/>
      <w:del w:id="56" w:author="ahueni" w:date="2018-05-09T21:46:00Z">
        <w:r w:rsidRPr="002D6292" w:rsidDel="00B23E06">
          <w:rPr>
            <w:highlight w:val="yellow"/>
            <w:lang w:val="en-US"/>
          </w:rPr>
          <w:delText xml:space="preserve">Note: </w:delText>
        </w:r>
        <w:r w:rsidRPr="002D6292" w:rsidDel="00B23E06">
          <w:rPr>
            <w:noProof/>
            <w:highlight w:val="yellow"/>
          </w:rPr>
          <w:delText>My reasoning is that cacerts contains only trustedCertEntries and no private keys ... in any case, doing it the other way around does not let me import the SPECCHIO_Trust as trustedCertEntry into cacerts (keytool -import -alias specchio_trust -keystore cacerts.jks -storepass changeit -keypass changeit -file SPECCHIO_Trust.cer</w:delText>
        </w:r>
      </w:del>
    </w:p>
    <w:p w14:paraId="4E9D2035" w14:textId="580628DD" w:rsidR="00127F03" w:rsidRPr="00127F03" w:rsidDel="00B23E06" w:rsidRDefault="002D6292" w:rsidP="00127F03">
      <w:pPr>
        <w:pStyle w:val="CommentText"/>
        <w:rPr>
          <w:del w:id="57" w:author="ahueni" w:date="2018-05-09T21:46:00Z"/>
          <w:highlight w:val="yellow"/>
        </w:rPr>
      </w:pPr>
      <w:del w:id="58" w:author="ahueni" w:date="2018-05-09T21:46:00Z">
        <w:r w:rsidRPr="002D6292" w:rsidDel="00B23E06">
          <w:rPr>
            <w:noProof/>
            <w:highlight w:val="yellow"/>
          </w:rPr>
          <w:delText xml:space="preserve">  ----&gt; keytool error: java.lang.Exception: Certificate reply and certificate in keystore are identical)</w:delText>
        </w:r>
        <w:r w:rsidR="00127F03" w:rsidDel="00B23E06">
          <w:rPr>
            <w:noProof/>
          </w:rPr>
          <w:br/>
        </w:r>
        <w:r w:rsidR="00127F03" w:rsidRPr="00127F03" w:rsidDel="00B23E06">
          <w:rPr>
            <w:noProof/>
            <w:highlight w:val="yellow"/>
          </w:rPr>
          <w:delText>Having the private key of SPECCHIO_Trust in the cacerts.jks gives this error when trying to sign the s1as key entry:</w:delText>
        </w:r>
        <w:r w:rsidR="00127F03" w:rsidDel="00B23E06">
          <w:rPr>
            <w:noProof/>
          </w:rPr>
          <w:br/>
        </w:r>
        <w:r w:rsidR="00127F03" w:rsidRPr="00127F03" w:rsidDel="00B23E06">
          <w:rPr>
            <w:highlight w:val="yellow"/>
          </w:rPr>
          <w:delText>keytool -import -alias s1as -keystore keystore.jks -storepass changeit -keypass changeit -file SPECCHIOVM2.cer</w:delText>
        </w:r>
      </w:del>
    </w:p>
    <w:p w14:paraId="7CE97907" w14:textId="44CD6697" w:rsidR="00127F03" w:rsidDel="00B23E06" w:rsidRDefault="00127F03" w:rsidP="00127F03">
      <w:pPr>
        <w:pStyle w:val="CommentText"/>
        <w:rPr>
          <w:del w:id="59" w:author="ahueni" w:date="2018-05-09T21:46:00Z"/>
        </w:rPr>
      </w:pPr>
      <w:del w:id="60" w:author="ahueni" w:date="2018-05-09T21:46:00Z">
        <w:r w:rsidRPr="00127F03" w:rsidDel="00B23E06">
          <w:rPr>
            <w:highlight w:val="yellow"/>
          </w:rPr>
          <w:delText>keytool error: java.lang.Exception: Failed to establish chain from reply</w:delText>
        </w:r>
        <w:commentRangeEnd w:id="55"/>
        <w:r w:rsidR="002C131E" w:rsidDel="00B23E06">
          <w:rPr>
            <w:rStyle w:val="CommentReference"/>
          </w:rPr>
          <w:commentReference w:id="55"/>
        </w:r>
      </w:del>
    </w:p>
    <w:p w14:paraId="23D4F157" w14:textId="16E593B6" w:rsidR="002D6292" w:rsidDel="00B23E06" w:rsidRDefault="002D6292" w:rsidP="002D6292">
      <w:pPr>
        <w:pStyle w:val="CommentText"/>
        <w:rPr>
          <w:del w:id="61" w:author="ahueni" w:date="2018-05-09T21:46:00Z"/>
        </w:rPr>
      </w:pPr>
    </w:p>
    <w:p w14:paraId="3B3B4A62" w14:textId="00607354" w:rsidR="002D6292" w:rsidRPr="002D6292" w:rsidDel="00B23E06" w:rsidRDefault="002D6292" w:rsidP="002D0FD7">
      <w:pPr>
        <w:rPr>
          <w:del w:id="62" w:author="ahueni" w:date="2018-05-09T21:46:00Z"/>
        </w:rPr>
      </w:pPr>
    </w:p>
    <w:p w14:paraId="6CA158C8" w14:textId="77777777" w:rsidR="002D6292" w:rsidRPr="002D0FD7" w:rsidRDefault="002D6292" w:rsidP="002D0FD7">
      <w:pPr>
        <w:rPr>
          <w:lang w:val="en-US"/>
        </w:rPr>
      </w:pPr>
    </w:p>
    <w:p w14:paraId="04D7DFEE" w14:textId="0C45A7E0" w:rsidR="002D0FD7" w:rsidRDefault="002D0FD7" w:rsidP="002D0FD7">
      <w:pPr>
        <w:rPr>
          <w:lang w:val="en-US"/>
        </w:rPr>
      </w:pPr>
      <w:proofErr w:type="spellStart"/>
      <w:r w:rsidRPr="00AE00D3">
        <w:rPr>
          <w:lang w:val="en-US"/>
        </w:rPr>
        <w:t>keytool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genkey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keyalg</w:t>
      </w:r>
      <w:proofErr w:type="spellEnd"/>
      <w:r w:rsidRPr="00AE00D3">
        <w:rPr>
          <w:lang w:val="en-US"/>
        </w:rPr>
        <w:t xml:space="preserve"> RSA -</w:t>
      </w:r>
      <w:proofErr w:type="spellStart"/>
      <w:r w:rsidRPr="00AE00D3">
        <w:rPr>
          <w:lang w:val="en-US"/>
        </w:rPr>
        <w:t>keysize</w:t>
      </w:r>
      <w:proofErr w:type="spellEnd"/>
      <w:r w:rsidRPr="00AE00D3">
        <w:rPr>
          <w:lang w:val="en-US"/>
        </w:rPr>
        <w:t xml:space="preserve"> 4096 -</w:t>
      </w:r>
      <w:proofErr w:type="spellStart"/>
      <w:r w:rsidRPr="00AE00D3">
        <w:rPr>
          <w:lang w:val="en-US"/>
        </w:rPr>
        <w:t>sigalg</w:t>
      </w:r>
      <w:proofErr w:type="spellEnd"/>
      <w:r w:rsidRPr="00AE00D3">
        <w:rPr>
          <w:lang w:val="en-US"/>
        </w:rPr>
        <w:t xml:space="preserve"> SHA256WithRSA -</w:t>
      </w:r>
      <w:proofErr w:type="spellStart"/>
      <w:r w:rsidRPr="00AE00D3">
        <w:rPr>
          <w:lang w:val="en-US"/>
        </w:rPr>
        <w:t>keystore</w:t>
      </w:r>
      <w:proofErr w:type="spellEnd"/>
      <w:r w:rsidRPr="00AE00D3">
        <w:rPr>
          <w:lang w:val="en-US"/>
        </w:rPr>
        <w:t xml:space="preserve"> </w:t>
      </w:r>
      <w:proofErr w:type="spellStart"/>
      <w:r w:rsidR="00866D94">
        <w:rPr>
          <w:lang w:val="en-US"/>
        </w:rPr>
        <w:t>keystore</w:t>
      </w:r>
      <w:r w:rsidRPr="00AE00D3">
        <w:rPr>
          <w:lang w:val="en-US"/>
        </w:rPr>
        <w:t>.jks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keypass</w:t>
      </w:r>
      <w:proofErr w:type="spellEnd"/>
      <w:r w:rsidRPr="00AE00D3">
        <w:rPr>
          <w:lang w:val="en-US"/>
        </w:rPr>
        <w:t xml:space="preserve"> </w:t>
      </w:r>
      <w:del w:id="63" w:author="Martin Gwerder" w:date="2018-04-22T06:51:00Z">
        <w:r w:rsidRPr="00AE00D3" w:rsidDel="002C131E">
          <w:rPr>
            <w:lang w:val="en-US"/>
          </w:rPr>
          <w:delText xml:space="preserve">changeit </w:delText>
        </w:r>
      </w:del>
      <w:proofErr w:type="spellStart"/>
      <w:ins w:id="64" w:author="ahueni" w:date="2018-04-22T15:30:00Z">
        <w:r w:rsidR="00B01FC5">
          <w:rPr>
            <w:lang w:val="en-US"/>
          </w:rPr>
          <w:t>changeit</w:t>
        </w:r>
      </w:ins>
      <w:proofErr w:type="spellEnd"/>
      <w:ins w:id="65" w:author="ahueni" w:date="2018-04-22T14:14:00Z">
        <w:r w:rsidR="00BE1762" w:rsidDel="00BE1762">
          <w:rPr>
            <w:lang w:val="en-US"/>
          </w:rPr>
          <w:t xml:space="preserve"> </w:t>
        </w:r>
      </w:ins>
      <w:ins w:id="66" w:author="Martin Gwerder" w:date="2018-04-22T06:51:00Z">
        <w:del w:id="67" w:author="ahueni" w:date="2018-04-22T14:14:00Z">
          <w:r w:rsidR="002C131E" w:rsidDel="00BE1762">
            <w:rPr>
              <w:lang w:val="en-US"/>
            </w:rPr>
            <w:delText xml:space="preserve">supersecret </w:delText>
          </w:r>
        </w:del>
      </w:ins>
      <w:r w:rsidRPr="00AE00D3">
        <w:rPr>
          <w:lang w:val="en-US"/>
        </w:rPr>
        <w:t>-</w:t>
      </w:r>
      <w:proofErr w:type="spellStart"/>
      <w:r w:rsidRPr="00AE00D3">
        <w:rPr>
          <w:lang w:val="en-US"/>
        </w:rPr>
        <w:t>storepass</w:t>
      </w:r>
      <w:proofErr w:type="spellEnd"/>
      <w:r w:rsidRPr="00AE00D3">
        <w:rPr>
          <w:lang w:val="en-US"/>
        </w:rPr>
        <w:t xml:space="preserve"> </w:t>
      </w:r>
      <w:proofErr w:type="spellStart"/>
      <w:r w:rsidRPr="00AE00D3">
        <w:rPr>
          <w:lang w:val="en-US"/>
        </w:rPr>
        <w:t>changeit</w:t>
      </w:r>
      <w:proofErr w:type="spellEnd"/>
      <w:r w:rsidRPr="00AE00D3">
        <w:rPr>
          <w:lang w:val="en-US"/>
        </w:rPr>
        <w:t xml:space="preserve"> -validity 3650 -alias </w:t>
      </w:r>
      <w:proofErr w:type="spellStart"/>
      <w:r w:rsidRPr="00AE00D3">
        <w:rPr>
          <w:lang w:val="en-US"/>
        </w:rPr>
        <w:t>specchio_trust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dname</w:t>
      </w:r>
      <w:proofErr w:type="spellEnd"/>
      <w:r w:rsidRPr="00AE00D3">
        <w:rPr>
          <w:lang w:val="en-US"/>
        </w:rPr>
        <w:t xml:space="preserve"> "</w:t>
      </w:r>
      <w:proofErr w:type="spellStart"/>
      <w:r w:rsidRPr="00AE00D3">
        <w:rPr>
          <w:lang w:val="en-US"/>
        </w:rPr>
        <w:t>cn</w:t>
      </w:r>
      <w:proofErr w:type="spellEnd"/>
      <w:r w:rsidRPr="00AE00D3">
        <w:rPr>
          <w:lang w:val="en-US"/>
        </w:rPr>
        <w:t>=SPECCHIO Trust"</w:t>
      </w:r>
    </w:p>
    <w:p w14:paraId="68B656E5" w14:textId="77777777" w:rsidR="002D0FD7" w:rsidRDefault="002D0FD7" w:rsidP="003D64CD">
      <w:pPr>
        <w:rPr>
          <w:lang w:val="en-US"/>
        </w:rPr>
      </w:pPr>
    </w:p>
    <w:p w14:paraId="36307A31" w14:textId="77777777" w:rsidR="00666D2D" w:rsidRDefault="00666D2D" w:rsidP="003D64CD">
      <w:pPr>
        <w:rPr>
          <w:lang w:val="en-US"/>
        </w:rPr>
      </w:pPr>
      <w:r>
        <w:rPr>
          <w:lang w:val="en-US"/>
        </w:rPr>
        <w:t># show new key entry</w:t>
      </w:r>
    </w:p>
    <w:p w14:paraId="7CCC6BF6" w14:textId="77777777" w:rsidR="00666D2D" w:rsidRPr="00FD1263" w:rsidRDefault="00666D2D" w:rsidP="00666D2D">
      <w:pPr>
        <w:rPr>
          <w:lang w:val="en-US"/>
        </w:rPr>
      </w:pPr>
      <w:proofErr w:type="spellStart"/>
      <w:r w:rsidRPr="00FD1263">
        <w:rPr>
          <w:lang w:val="en-US"/>
        </w:rPr>
        <w:t>keytool</w:t>
      </w:r>
      <w:proofErr w:type="spellEnd"/>
      <w:r w:rsidRPr="00FD1263">
        <w:rPr>
          <w:lang w:val="en-US"/>
        </w:rPr>
        <w:t xml:space="preserve"> -list </w:t>
      </w:r>
      <w:r w:rsidR="003A1AE5">
        <w:rPr>
          <w:lang w:val="en-US"/>
        </w:rPr>
        <w:t>-</w:t>
      </w:r>
      <w:proofErr w:type="spellStart"/>
      <w:r w:rsidRPr="00FD1263">
        <w:rPr>
          <w:lang w:val="en-US"/>
        </w:rPr>
        <w:t>keystore</w:t>
      </w:r>
      <w:proofErr w:type="spellEnd"/>
      <w:r w:rsidR="003A1AE5">
        <w:rPr>
          <w:lang w:val="en-US"/>
        </w:rPr>
        <w:t xml:space="preserve"> </w:t>
      </w:r>
      <w:proofErr w:type="spellStart"/>
      <w:r w:rsidR="003A1AE5">
        <w:rPr>
          <w:lang w:val="en-US"/>
        </w:rPr>
        <w:t>keystore</w:t>
      </w:r>
      <w:r w:rsidRPr="00FD1263">
        <w:rPr>
          <w:lang w:val="en-US"/>
        </w:rPr>
        <w:t>.jks</w:t>
      </w:r>
      <w:proofErr w:type="spellEnd"/>
      <w:r w:rsidRPr="00FD1263">
        <w:rPr>
          <w:lang w:val="en-US"/>
        </w:rPr>
        <w:t xml:space="preserve"> -alias </w:t>
      </w:r>
      <w:proofErr w:type="spellStart"/>
      <w:r w:rsidRPr="00AE00D3">
        <w:rPr>
          <w:lang w:val="en-US"/>
        </w:rPr>
        <w:t>specchio_trust</w:t>
      </w:r>
      <w:proofErr w:type="spellEnd"/>
      <w:r w:rsidRPr="00FD1263">
        <w:rPr>
          <w:lang w:val="en-US"/>
        </w:rPr>
        <w:t xml:space="preserve"> </w:t>
      </w:r>
      <w:commentRangeStart w:id="68"/>
      <w:del w:id="69" w:author="Martin Gwerder" w:date="2018-04-22T06:56:00Z">
        <w:r w:rsidRPr="00FD1263" w:rsidDel="002C131E">
          <w:rPr>
            <w:lang w:val="en-US"/>
          </w:rPr>
          <w:delText xml:space="preserve">-keypass changeit </w:delText>
        </w:r>
        <w:commentRangeEnd w:id="68"/>
        <w:r w:rsidR="002C131E" w:rsidDel="002C131E">
          <w:rPr>
            <w:rStyle w:val="CommentReference"/>
          </w:rPr>
          <w:commentReference w:id="68"/>
        </w:r>
      </w:del>
      <w:r w:rsidRPr="00FD1263">
        <w:rPr>
          <w:lang w:val="en-US"/>
        </w:rPr>
        <w:t>-</w:t>
      </w:r>
      <w:proofErr w:type="spellStart"/>
      <w:r w:rsidRPr="00FD1263">
        <w:rPr>
          <w:lang w:val="en-US"/>
        </w:rPr>
        <w:t>storepass</w:t>
      </w:r>
      <w:proofErr w:type="spellEnd"/>
      <w:r w:rsidRPr="00FD1263">
        <w:rPr>
          <w:lang w:val="en-US"/>
        </w:rPr>
        <w:t xml:space="preserve"> </w:t>
      </w:r>
      <w:proofErr w:type="spellStart"/>
      <w:r w:rsidRPr="00FD1263">
        <w:rPr>
          <w:lang w:val="en-US"/>
        </w:rPr>
        <w:t>changeit</w:t>
      </w:r>
      <w:proofErr w:type="spellEnd"/>
      <w:r w:rsidRPr="00FD1263">
        <w:rPr>
          <w:lang w:val="en-US"/>
        </w:rPr>
        <w:t xml:space="preserve"> -v</w:t>
      </w:r>
    </w:p>
    <w:p w14:paraId="4956A51E" w14:textId="77777777" w:rsidR="00666D2D" w:rsidRDefault="00666D2D" w:rsidP="003D64CD">
      <w:pPr>
        <w:rPr>
          <w:lang w:val="en-US"/>
        </w:rPr>
      </w:pPr>
    </w:p>
    <w:p w14:paraId="6DA79702" w14:textId="77777777" w:rsidR="00B01FC5" w:rsidRPr="00B01FC5" w:rsidRDefault="00B01FC5" w:rsidP="00B01FC5">
      <w:pPr>
        <w:rPr>
          <w:ins w:id="70" w:author="ahueni" w:date="2018-04-22T15:32:00Z"/>
          <w:rFonts w:ascii="Lucida Console" w:hAnsi="Lucida Console"/>
          <w:sz w:val="20"/>
          <w:szCs w:val="20"/>
          <w:lang w:val="en-US"/>
        </w:rPr>
      </w:pPr>
      <w:ins w:id="71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Alias name: </w:t>
        </w:r>
        <w:proofErr w:type="spellStart"/>
        <w:r w:rsidRPr="00B01FC5">
          <w:rPr>
            <w:rFonts w:ascii="Lucida Console" w:hAnsi="Lucida Console"/>
            <w:sz w:val="20"/>
            <w:szCs w:val="20"/>
            <w:lang w:val="en-US"/>
          </w:rPr>
          <w:t>specchio_trust</w:t>
        </w:r>
        <w:proofErr w:type="spellEnd"/>
      </w:ins>
    </w:p>
    <w:p w14:paraId="515921A2" w14:textId="77777777" w:rsidR="00B01FC5" w:rsidRPr="00B01FC5" w:rsidRDefault="00B01FC5" w:rsidP="00B01FC5">
      <w:pPr>
        <w:rPr>
          <w:ins w:id="72" w:author="ahueni" w:date="2018-04-22T15:32:00Z"/>
          <w:rFonts w:ascii="Lucida Console" w:hAnsi="Lucida Console"/>
          <w:sz w:val="20"/>
          <w:szCs w:val="20"/>
          <w:lang w:val="en-US"/>
        </w:rPr>
      </w:pPr>
      <w:ins w:id="73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Creation date: Apr 22, 2018</w:t>
        </w:r>
      </w:ins>
    </w:p>
    <w:p w14:paraId="636C3212" w14:textId="77777777" w:rsidR="00B01FC5" w:rsidRPr="00B01FC5" w:rsidRDefault="00B01FC5" w:rsidP="00B01FC5">
      <w:pPr>
        <w:rPr>
          <w:ins w:id="74" w:author="ahueni" w:date="2018-04-22T15:32:00Z"/>
          <w:rFonts w:ascii="Lucida Console" w:hAnsi="Lucida Console"/>
          <w:sz w:val="20"/>
          <w:szCs w:val="20"/>
          <w:lang w:val="en-US"/>
        </w:rPr>
      </w:pPr>
      <w:ins w:id="75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Entry type: </w:t>
        </w:r>
        <w:proofErr w:type="spellStart"/>
        <w:r w:rsidRPr="00B01FC5">
          <w:rPr>
            <w:rFonts w:ascii="Lucida Console" w:hAnsi="Lucida Console"/>
            <w:sz w:val="20"/>
            <w:szCs w:val="20"/>
            <w:lang w:val="en-US"/>
          </w:rPr>
          <w:t>PrivateKeyEntry</w:t>
        </w:r>
        <w:proofErr w:type="spellEnd"/>
      </w:ins>
    </w:p>
    <w:p w14:paraId="48C9BDCC" w14:textId="77777777" w:rsidR="00B01FC5" w:rsidRPr="00B01FC5" w:rsidRDefault="00B01FC5" w:rsidP="00B01FC5">
      <w:pPr>
        <w:rPr>
          <w:ins w:id="76" w:author="ahueni" w:date="2018-04-22T15:32:00Z"/>
          <w:rFonts w:ascii="Lucida Console" w:hAnsi="Lucida Console"/>
          <w:sz w:val="20"/>
          <w:szCs w:val="20"/>
          <w:lang w:val="en-US"/>
        </w:rPr>
      </w:pPr>
      <w:ins w:id="77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Certificate chain length: 1</w:t>
        </w:r>
      </w:ins>
    </w:p>
    <w:p w14:paraId="7E830C1A" w14:textId="77777777" w:rsidR="00B01FC5" w:rsidRPr="00B01FC5" w:rsidRDefault="00B01FC5" w:rsidP="00B01FC5">
      <w:pPr>
        <w:rPr>
          <w:ins w:id="78" w:author="ahueni" w:date="2018-04-22T15:32:00Z"/>
          <w:rFonts w:ascii="Lucida Console" w:hAnsi="Lucida Console"/>
          <w:sz w:val="20"/>
          <w:szCs w:val="20"/>
          <w:lang w:val="en-US"/>
        </w:rPr>
      </w:pPr>
      <w:proofErr w:type="gramStart"/>
      <w:ins w:id="79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Certificate[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1]:</w:t>
        </w:r>
      </w:ins>
    </w:p>
    <w:p w14:paraId="04744F37" w14:textId="77777777" w:rsidR="00B01FC5" w:rsidRPr="00B01FC5" w:rsidRDefault="00B01FC5" w:rsidP="00B01FC5">
      <w:pPr>
        <w:rPr>
          <w:ins w:id="80" w:author="ahueni" w:date="2018-04-22T15:32:00Z"/>
          <w:rFonts w:ascii="Lucida Console" w:hAnsi="Lucida Console"/>
          <w:sz w:val="20"/>
          <w:szCs w:val="20"/>
          <w:lang w:val="en-US"/>
        </w:rPr>
      </w:pPr>
      <w:ins w:id="81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Owner: CN=SPECCHIO Trust</w:t>
        </w:r>
      </w:ins>
    </w:p>
    <w:p w14:paraId="7D0F9791" w14:textId="77777777" w:rsidR="00B01FC5" w:rsidRPr="00B01FC5" w:rsidRDefault="00B01FC5" w:rsidP="00B01FC5">
      <w:pPr>
        <w:rPr>
          <w:ins w:id="82" w:author="ahueni" w:date="2018-04-22T15:32:00Z"/>
          <w:rFonts w:ascii="Lucida Console" w:hAnsi="Lucida Console"/>
          <w:sz w:val="20"/>
          <w:szCs w:val="20"/>
          <w:lang w:val="en-US"/>
        </w:rPr>
      </w:pPr>
      <w:ins w:id="83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Issuer: CN=SPECCHIO Trust</w:t>
        </w:r>
      </w:ins>
    </w:p>
    <w:p w14:paraId="5A36846B" w14:textId="77777777" w:rsidR="00B01FC5" w:rsidRPr="00B01FC5" w:rsidRDefault="00B01FC5" w:rsidP="00B01FC5">
      <w:pPr>
        <w:rPr>
          <w:ins w:id="84" w:author="ahueni" w:date="2018-04-22T15:32:00Z"/>
          <w:rFonts w:ascii="Lucida Console" w:hAnsi="Lucida Console"/>
          <w:sz w:val="20"/>
          <w:szCs w:val="20"/>
          <w:lang w:val="en-US"/>
        </w:rPr>
      </w:pPr>
      <w:ins w:id="85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Serial number: 1423ae1e</w:t>
        </w:r>
      </w:ins>
    </w:p>
    <w:p w14:paraId="7882E8B1" w14:textId="77777777" w:rsidR="00B01FC5" w:rsidRPr="00B01FC5" w:rsidRDefault="00B01FC5" w:rsidP="00B01FC5">
      <w:pPr>
        <w:rPr>
          <w:ins w:id="86" w:author="ahueni" w:date="2018-04-22T15:32:00Z"/>
          <w:rFonts w:ascii="Lucida Console" w:hAnsi="Lucida Console"/>
          <w:sz w:val="20"/>
          <w:szCs w:val="20"/>
          <w:lang w:val="en-US"/>
        </w:rPr>
      </w:pPr>
      <w:ins w:id="87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Valid from: Sun Apr 22 09:32:25 EDT 2018 until: Wed Apr 19 09:32:25 EDT 2028</w:t>
        </w:r>
      </w:ins>
    </w:p>
    <w:p w14:paraId="5125B6C0" w14:textId="77777777" w:rsidR="00B01FC5" w:rsidRPr="00B01FC5" w:rsidRDefault="00B01FC5" w:rsidP="00B01FC5">
      <w:pPr>
        <w:rPr>
          <w:ins w:id="88" w:author="ahueni" w:date="2018-04-22T15:32:00Z"/>
          <w:rFonts w:ascii="Lucida Console" w:hAnsi="Lucida Console"/>
          <w:sz w:val="20"/>
          <w:szCs w:val="20"/>
          <w:lang w:val="en-US"/>
        </w:rPr>
      </w:pPr>
      <w:ins w:id="89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Certificate fingerprints:</w:t>
        </w:r>
      </w:ins>
    </w:p>
    <w:p w14:paraId="2EE0C5AF" w14:textId="77777777" w:rsidR="00B01FC5" w:rsidRPr="00B01FC5" w:rsidRDefault="00B01FC5" w:rsidP="00B01FC5">
      <w:pPr>
        <w:rPr>
          <w:ins w:id="90" w:author="ahueni" w:date="2018-04-22T15:32:00Z"/>
          <w:rFonts w:ascii="Lucida Console" w:hAnsi="Lucida Console"/>
          <w:sz w:val="20"/>
          <w:szCs w:val="20"/>
          <w:lang w:val="en-US"/>
        </w:rPr>
      </w:pPr>
      <w:ins w:id="91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ab/>
          <w:t xml:space="preserve"> MD5:  97:92:30:DF:1A: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en-US"/>
          </w:rPr>
          <w:t>DD:85:8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C:FC:09:E9:FA:70:12:4B:9B</w:t>
        </w:r>
      </w:ins>
    </w:p>
    <w:p w14:paraId="000C8D90" w14:textId="77777777" w:rsidR="00B01FC5" w:rsidRPr="00B01FC5" w:rsidRDefault="00B01FC5" w:rsidP="00B01FC5">
      <w:pPr>
        <w:rPr>
          <w:ins w:id="92" w:author="ahueni" w:date="2018-04-22T15:32:00Z"/>
          <w:rFonts w:ascii="Lucida Console" w:hAnsi="Lucida Console"/>
          <w:sz w:val="20"/>
          <w:szCs w:val="20"/>
          <w:lang w:val="en-US"/>
        </w:rPr>
      </w:pPr>
      <w:ins w:id="93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ab/>
          <w:t xml:space="preserve"> SHA1: A7:37:6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en-US"/>
          </w:rPr>
          <w:t>B:63:2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A:A8:E0:1C:63:78:85:41:5F:A1:6A:BA:25:D5:0A:09</w:t>
        </w:r>
      </w:ins>
    </w:p>
    <w:p w14:paraId="7C9F8F9F" w14:textId="77777777" w:rsidR="00B01FC5" w:rsidRPr="00B01FC5" w:rsidRDefault="00B01FC5" w:rsidP="00B01FC5">
      <w:pPr>
        <w:rPr>
          <w:ins w:id="94" w:author="ahueni" w:date="2018-04-22T15:32:00Z"/>
          <w:rFonts w:ascii="Lucida Console" w:hAnsi="Lucida Console"/>
          <w:sz w:val="20"/>
          <w:szCs w:val="20"/>
          <w:lang w:val="de-CH"/>
          <w:rPrChange w:id="95" w:author="ahueni" w:date="2018-04-22T15:32:00Z">
            <w:rPr>
              <w:ins w:id="96" w:author="ahueni" w:date="2018-04-22T15:32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7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ab/>
          <w:t xml:space="preserve"> </w:t>
        </w:r>
        <w:r w:rsidRPr="00B01FC5">
          <w:rPr>
            <w:rFonts w:ascii="Lucida Console" w:hAnsi="Lucida Console"/>
            <w:sz w:val="20"/>
            <w:szCs w:val="20"/>
            <w:lang w:val="de-CH"/>
            <w:rPrChange w:id="98" w:author="ahueni" w:date="2018-04-22T15:32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SHA256: 97:3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de-CH"/>
            <w:rPrChange w:id="99" w:author="ahueni" w:date="2018-04-22T15:32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F:9E:0D</w:t>
        </w:r>
        <w:proofErr w:type="gramEnd"/>
        <w:r w:rsidRPr="00B01FC5">
          <w:rPr>
            <w:rFonts w:ascii="Lucida Console" w:hAnsi="Lucida Console"/>
            <w:sz w:val="20"/>
            <w:szCs w:val="20"/>
            <w:lang w:val="de-CH"/>
            <w:rPrChange w:id="100" w:author="ahueni" w:date="2018-04-22T15:32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:C2:76:5E:59:78:59:E4:19:85:56:C9:88:93:B0:71:36:07:48:71:A1:B4:00:F6:FF:9E:8D:A1:55</w:t>
        </w:r>
      </w:ins>
    </w:p>
    <w:p w14:paraId="1055BD74" w14:textId="77777777" w:rsidR="00B01FC5" w:rsidRPr="00B01FC5" w:rsidRDefault="00B01FC5" w:rsidP="00B01FC5">
      <w:pPr>
        <w:rPr>
          <w:ins w:id="101" w:author="ahueni" w:date="2018-04-22T15:32:00Z"/>
          <w:rFonts w:ascii="Lucida Console" w:hAnsi="Lucida Console"/>
          <w:sz w:val="20"/>
          <w:szCs w:val="20"/>
          <w:lang w:val="en-US"/>
        </w:rPr>
      </w:pPr>
      <w:ins w:id="102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Signature algorithm name: SHA256withRSA</w:t>
        </w:r>
      </w:ins>
    </w:p>
    <w:p w14:paraId="4451C19D" w14:textId="77777777" w:rsidR="00B01FC5" w:rsidRPr="00B01FC5" w:rsidRDefault="00B01FC5" w:rsidP="00B01FC5">
      <w:pPr>
        <w:rPr>
          <w:ins w:id="103" w:author="ahueni" w:date="2018-04-22T15:32:00Z"/>
          <w:rFonts w:ascii="Lucida Console" w:hAnsi="Lucida Console"/>
          <w:sz w:val="20"/>
          <w:szCs w:val="20"/>
          <w:lang w:val="en-US"/>
        </w:rPr>
      </w:pPr>
      <w:ins w:id="104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Subject Public Key Algorithm: 4096-bit RSA key</w:t>
        </w:r>
      </w:ins>
    </w:p>
    <w:p w14:paraId="0F7D7FE7" w14:textId="77777777" w:rsidR="00B01FC5" w:rsidRPr="00B01FC5" w:rsidRDefault="00B01FC5" w:rsidP="00B01FC5">
      <w:pPr>
        <w:rPr>
          <w:ins w:id="105" w:author="ahueni" w:date="2018-04-22T15:32:00Z"/>
          <w:rFonts w:ascii="Lucida Console" w:hAnsi="Lucida Console"/>
          <w:sz w:val="20"/>
          <w:szCs w:val="20"/>
          <w:lang w:val="en-US"/>
        </w:rPr>
      </w:pPr>
      <w:ins w:id="106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Version: 3</w:t>
        </w:r>
      </w:ins>
    </w:p>
    <w:p w14:paraId="5CA0688E" w14:textId="77777777" w:rsidR="00B01FC5" w:rsidRPr="00B01FC5" w:rsidRDefault="00B01FC5" w:rsidP="00B01FC5">
      <w:pPr>
        <w:rPr>
          <w:ins w:id="107" w:author="ahueni" w:date="2018-04-22T15:32:00Z"/>
          <w:rFonts w:ascii="Lucida Console" w:hAnsi="Lucida Console"/>
          <w:sz w:val="20"/>
          <w:szCs w:val="20"/>
          <w:lang w:val="en-US"/>
        </w:rPr>
      </w:pPr>
    </w:p>
    <w:p w14:paraId="10D7ECCD" w14:textId="77777777" w:rsidR="00B01FC5" w:rsidRPr="00B01FC5" w:rsidRDefault="00B01FC5" w:rsidP="00B01FC5">
      <w:pPr>
        <w:rPr>
          <w:ins w:id="108" w:author="ahueni" w:date="2018-04-22T15:32:00Z"/>
          <w:rFonts w:ascii="Lucida Console" w:hAnsi="Lucida Console"/>
          <w:sz w:val="20"/>
          <w:szCs w:val="20"/>
          <w:lang w:val="en-US"/>
        </w:rPr>
      </w:pPr>
      <w:ins w:id="109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Extensions: </w:t>
        </w:r>
      </w:ins>
    </w:p>
    <w:p w14:paraId="46A42673" w14:textId="77777777" w:rsidR="00B01FC5" w:rsidRPr="00B01FC5" w:rsidRDefault="00B01FC5" w:rsidP="00B01FC5">
      <w:pPr>
        <w:rPr>
          <w:ins w:id="110" w:author="ahueni" w:date="2018-04-22T15:32:00Z"/>
          <w:rFonts w:ascii="Lucida Console" w:hAnsi="Lucida Console"/>
          <w:sz w:val="20"/>
          <w:szCs w:val="20"/>
          <w:lang w:val="en-US"/>
        </w:rPr>
      </w:pPr>
    </w:p>
    <w:p w14:paraId="2263E98A" w14:textId="77777777" w:rsidR="00B01FC5" w:rsidRPr="00B01FC5" w:rsidRDefault="00B01FC5" w:rsidP="00B01FC5">
      <w:pPr>
        <w:rPr>
          <w:ins w:id="111" w:author="ahueni" w:date="2018-04-22T15:32:00Z"/>
          <w:rFonts w:ascii="Lucida Console" w:hAnsi="Lucida Console"/>
          <w:sz w:val="20"/>
          <w:szCs w:val="20"/>
          <w:lang w:val="en-US"/>
        </w:rPr>
      </w:pPr>
      <w:ins w:id="112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#1: </w:t>
        </w:r>
        <w:proofErr w:type="spellStart"/>
        <w:r w:rsidRPr="00B01FC5">
          <w:rPr>
            <w:rFonts w:ascii="Lucida Console" w:hAnsi="Lucida Console"/>
            <w:sz w:val="20"/>
            <w:szCs w:val="20"/>
            <w:lang w:val="en-US"/>
          </w:rPr>
          <w:t>ObjectId</w:t>
        </w:r>
        <w:proofErr w:type="spellEnd"/>
        <w:r w:rsidRPr="00B01FC5">
          <w:rPr>
            <w:rFonts w:ascii="Lucida Console" w:hAnsi="Lucida Console"/>
            <w:sz w:val="20"/>
            <w:szCs w:val="20"/>
            <w:lang w:val="en-US"/>
          </w:rPr>
          <w:t>: 2.5.29.14 Criticality=false</w:t>
        </w:r>
      </w:ins>
    </w:p>
    <w:p w14:paraId="6E030BDA" w14:textId="77777777" w:rsidR="00B01FC5" w:rsidRPr="00B01FC5" w:rsidRDefault="00B01FC5" w:rsidP="00B01FC5">
      <w:pPr>
        <w:rPr>
          <w:ins w:id="113" w:author="ahueni" w:date="2018-04-22T15:32:00Z"/>
          <w:rFonts w:ascii="Lucida Console" w:hAnsi="Lucida Console"/>
          <w:sz w:val="20"/>
          <w:szCs w:val="20"/>
          <w:lang w:val="en-US"/>
        </w:rPr>
      </w:pPr>
      <w:proofErr w:type="spellStart"/>
      <w:ins w:id="114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SubjectKeyIdentifier</w:t>
        </w:r>
        <w:proofErr w:type="spellEnd"/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05EA974B" w14:textId="77777777" w:rsidR="00B01FC5" w:rsidRPr="00B01FC5" w:rsidRDefault="00B01FC5" w:rsidP="00B01FC5">
      <w:pPr>
        <w:rPr>
          <w:ins w:id="115" w:author="ahueni" w:date="2018-04-22T15:32:00Z"/>
          <w:rFonts w:ascii="Lucida Console" w:hAnsi="Lucida Console"/>
          <w:sz w:val="20"/>
          <w:szCs w:val="20"/>
          <w:lang w:val="en-US"/>
        </w:rPr>
      </w:pPr>
      <w:proofErr w:type="spellStart"/>
      <w:ins w:id="116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KeyIdentifier</w:t>
        </w:r>
        <w:proofErr w:type="spellEnd"/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13BADDB5" w14:textId="77777777" w:rsidR="00B01FC5" w:rsidRPr="00B01FC5" w:rsidRDefault="00B01FC5" w:rsidP="00B01FC5">
      <w:pPr>
        <w:rPr>
          <w:ins w:id="117" w:author="ahueni" w:date="2018-04-22T15:32:00Z"/>
          <w:rFonts w:ascii="Lucida Console" w:hAnsi="Lucida Console"/>
          <w:sz w:val="20"/>
          <w:szCs w:val="20"/>
          <w:lang w:val="en-US"/>
        </w:rPr>
      </w:pPr>
      <w:ins w:id="118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0000: 96 5D E6 3E 6A 5E C4 F1   B2 9F 49 FC 7B 2A 85 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en-US"/>
          </w:rPr>
          <w:t>21  .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].&gt;j^....I..*.!</w:t>
        </w:r>
      </w:ins>
    </w:p>
    <w:p w14:paraId="02D82AD8" w14:textId="77777777" w:rsidR="00B01FC5" w:rsidRPr="00B01FC5" w:rsidRDefault="00B01FC5" w:rsidP="00B01FC5">
      <w:pPr>
        <w:rPr>
          <w:ins w:id="119" w:author="ahueni" w:date="2018-04-22T15:32:00Z"/>
          <w:rFonts w:ascii="Lucida Console" w:hAnsi="Lucida Console"/>
          <w:sz w:val="20"/>
          <w:szCs w:val="20"/>
          <w:lang w:val="en-US"/>
        </w:rPr>
      </w:pPr>
      <w:ins w:id="120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0010: C8 82 CA 8C                                        ....</w:t>
        </w:r>
      </w:ins>
    </w:p>
    <w:p w14:paraId="39F05BE3" w14:textId="77777777" w:rsidR="00B01FC5" w:rsidRPr="00B01FC5" w:rsidRDefault="00B01FC5" w:rsidP="00B01FC5">
      <w:pPr>
        <w:rPr>
          <w:ins w:id="121" w:author="ahueni" w:date="2018-04-22T15:32:00Z"/>
          <w:rFonts w:ascii="Lucida Console" w:hAnsi="Lucida Console"/>
          <w:sz w:val="20"/>
          <w:szCs w:val="20"/>
          <w:lang w:val="en-US"/>
        </w:rPr>
      </w:pPr>
      <w:ins w:id="122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5501EEE1" w14:textId="77777777" w:rsidR="00B01FC5" w:rsidRPr="00B01FC5" w:rsidRDefault="00B01FC5" w:rsidP="00B01FC5">
      <w:pPr>
        <w:rPr>
          <w:ins w:id="123" w:author="ahueni" w:date="2018-04-22T15:32:00Z"/>
          <w:rFonts w:ascii="Lucida Console" w:hAnsi="Lucida Console"/>
          <w:sz w:val="20"/>
          <w:szCs w:val="20"/>
          <w:lang w:val="en-US"/>
        </w:rPr>
      </w:pPr>
      <w:ins w:id="124" w:author="ahueni" w:date="2018-04-22T15:32:00Z">
        <w:r w:rsidRPr="00B01FC5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46360F4B" w14:textId="77777777" w:rsidR="00B01FC5" w:rsidRPr="00B01FC5" w:rsidRDefault="00B01FC5" w:rsidP="00B01FC5">
      <w:pPr>
        <w:rPr>
          <w:ins w:id="125" w:author="ahueni" w:date="2018-04-22T15:32:00Z"/>
          <w:rFonts w:ascii="Lucida Console" w:hAnsi="Lucida Console"/>
          <w:sz w:val="20"/>
          <w:szCs w:val="20"/>
          <w:lang w:val="en-US"/>
        </w:rPr>
      </w:pPr>
    </w:p>
    <w:p w14:paraId="48E9BBCA" w14:textId="77777777" w:rsidR="00BF400A" w:rsidRPr="00BF400A" w:rsidRDefault="00BF400A" w:rsidP="00BF400A">
      <w:pPr>
        <w:rPr>
          <w:ins w:id="126" w:author="ahueni" w:date="2018-04-22T15:14:00Z"/>
          <w:rFonts w:ascii="Lucida Console" w:hAnsi="Lucida Console"/>
          <w:sz w:val="20"/>
          <w:szCs w:val="20"/>
          <w:lang w:val="en-US"/>
        </w:rPr>
      </w:pPr>
    </w:p>
    <w:p w14:paraId="3053A9CD" w14:textId="77777777" w:rsidR="003A1AE5" w:rsidDel="00B01FC5" w:rsidRDefault="003A1AE5" w:rsidP="003A1AE5">
      <w:pPr>
        <w:rPr>
          <w:ins w:id="127" w:author="Martin Gwerder" w:date="2018-04-22T06:57:00Z"/>
          <w:del w:id="128" w:author="ahueni" w:date="2018-04-22T15:32:00Z"/>
          <w:rFonts w:ascii="Lucida Console" w:hAnsi="Lucida Console"/>
          <w:sz w:val="20"/>
          <w:szCs w:val="20"/>
          <w:lang w:val="en-US"/>
        </w:rPr>
      </w:pPr>
    </w:p>
    <w:p w14:paraId="14A5E448" w14:textId="77777777" w:rsidR="002C131E" w:rsidRDefault="002C131E" w:rsidP="003A1AE5">
      <w:pPr>
        <w:rPr>
          <w:ins w:id="129" w:author="Martin Gwerder" w:date="2018-04-22T06:57:00Z"/>
          <w:rFonts w:ascii="Lucida Console" w:hAnsi="Lucida Console"/>
          <w:sz w:val="20"/>
          <w:szCs w:val="20"/>
          <w:lang w:val="en-US"/>
        </w:rPr>
      </w:pPr>
    </w:p>
    <w:p w14:paraId="3B336A95" w14:textId="77777777" w:rsidR="002C131E" w:rsidRPr="00127F03" w:rsidRDefault="002C131E" w:rsidP="003A1AE5">
      <w:pPr>
        <w:rPr>
          <w:rFonts w:ascii="Lucida Console" w:hAnsi="Lucida Console"/>
          <w:sz w:val="20"/>
          <w:szCs w:val="20"/>
          <w:lang w:val="en-US"/>
        </w:rPr>
      </w:pPr>
      <w:ins w:id="130" w:author="Martin Gwerder" w:date="2018-04-22T06:57:00Z">
        <w:r>
          <w:rPr>
            <w:rFonts w:ascii="Lucida Console" w:hAnsi="Lucida Console"/>
            <w:sz w:val="20"/>
            <w:szCs w:val="20"/>
            <w:lang w:val="en-US"/>
          </w:rPr>
          <w:t xml:space="preserve">The Fingerprints above are important. Copy them to an editor </w:t>
        </w:r>
      </w:ins>
      <w:ins w:id="131" w:author="Martin Gwerder" w:date="2018-04-22T06:58:00Z">
        <w:r>
          <w:rPr>
            <w:rFonts w:ascii="Lucida Console" w:hAnsi="Lucida Console"/>
            <w:sz w:val="20"/>
            <w:szCs w:val="20"/>
            <w:lang w:val="en-US"/>
          </w:rPr>
          <w:t>(</w:t>
        </w:r>
        <w:proofErr w:type="spellStart"/>
        <w:r>
          <w:rPr>
            <w:rFonts w:ascii="Lucida Console" w:hAnsi="Lucida Console"/>
            <w:sz w:val="20"/>
            <w:szCs w:val="20"/>
            <w:lang w:val="en-US"/>
          </w:rPr>
          <w:t>eg</w:t>
        </w:r>
        <w:proofErr w:type="spellEnd"/>
        <w:r>
          <w:rPr>
            <w:rFonts w:ascii="Lucida Console" w:hAnsi="Lucida Console"/>
            <w:sz w:val="20"/>
            <w:szCs w:val="20"/>
            <w:lang w:val="en-US"/>
          </w:rPr>
          <w:t>. Notepad)</w:t>
        </w:r>
        <w:r w:rsidR="00003C01">
          <w:rPr>
            <w:rFonts w:ascii="Lucida Console" w:hAnsi="Lucida Console"/>
            <w:sz w:val="20"/>
            <w:szCs w:val="20"/>
            <w:lang w:val="en-US"/>
          </w:rPr>
          <w:t>. We will use them later to verify if all is OK.</w:t>
        </w:r>
      </w:ins>
    </w:p>
    <w:p w14:paraId="3E8CBA75" w14:textId="77777777" w:rsidR="003A1AE5" w:rsidRDefault="003A1AE5" w:rsidP="003D64CD">
      <w:pPr>
        <w:rPr>
          <w:lang w:val="en-US"/>
        </w:rPr>
      </w:pPr>
    </w:p>
    <w:p w14:paraId="37D9FCA9" w14:textId="77777777" w:rsidR="002D0FD7" w:rsidRPr="003D64CD" w:rsidRDefault="002D0FD7" w:rsidP="003D64CD">
      <w:pPr>
        <w:rPr>
          <w:lang w:val="en-US"/>
        </w:rPr>
      </w:pPr>
    </w:p>
    <w:p w14:paraId="40BEB749" w14:textId="77777777" w:rsidR="002D0FD7" w:rsidRPr="002D0FD7" w:rsidRDefault="002D0FD7" w:rsidP="002D0FD7">
      <w:pPr>
        <w:rPr>
          <w:lang w:val="en-US"/>
        </w:rPr>
      </w:pPr>
      <w:r w:rsidRPr="002D0FD7">
        <w:rPr>
          <w:lang w:val="en-US"/>
        </w:rPr>
        <w:t># export super trust certificate for use in client trust store</w:t>
      </w:r>
    </w:p>
    <w:p w14:paraId="6F8A47D4" w14:textId="02DE1B0D" w:rsidR="002D0FD7" w:rsidRDefault="002D0FD7" w:rsidP="002D0FD7">
      <w:pPr>
        <w:rPr>
          <w:ins w:id="132" w:author="ahueni" w:date="2018-04-22T15:06:00Z"/>
          <w:lang w:val="en-US"/>
        </w:rPr>
      </w:pPr>
      <w:proofErr w:type="spellStart"/>
      <w:r w:rsidRPr="00AE00D3">
        <w:rPr>
          <w:lang w:val="en-US"/>
        </w:rPr>
        <w:t>keytool</w:t>
      </w:r>
      <w:proofErr w:type="spellEnd"/>
      <w:r w:rsidRPr="00AE00D3">
        <w:rPr>
          <w:lang w:val="en-US"/>
        </w:rPr>
        <w:t xml:space="preserve"> -export -</w:t>
      </w:r>
      <w:proofErr w:type="spellStart"/>
      <w:r w:rsidRPr="00AE00D3">
        <w:rPr>
          <w:lang w:val="en-US"/>
        </w:rPr>
        <w:t>rfc</w:t>
      </w:r>
      <w:proofErr w:type="spellEnd"/>
      <w:r w:rsidRPr="00AE00D3">
        <w:rPr>
          <w:lang w:val="en-US"/>
        </w:rPr>
        <w:t xml:space="preserve"> -alias </w:t>
      </w:r>
      <w:proofErr w:type="spellStart"/>
      <w:r w:rsidRPr="00AE00D3">
        <w:rPr>
          <w:lang w:val="en-US"/>
        </w:rPr>
        <w:t>specchio_trust</w:t>
      </w:r>
      <w:proofErr w:type="spellEnd"/>
      <w:r w:rsidRPr="00AE00D3">
        <w:rPr>
          <w:lang w:val="en-US"/>
        </w:rPr>
        <w:t xml:space="preserve"> -file SPECCHIO_Trust.cer -</w:t>
      </w:r>
      <w:proofErr w:type="spellStart"/>
      <w:r w:rsidRPr="00AE00D3">
        <w:rPr>
          <w:lang w:val="en-US"/>
        </w:rPr>
        <w:t>keystore</w:t>
      </w:r>
      <w:proofErr w:type="spellEnd"/>
      <w:r w:rsidRPr="00AE00D3">
        <w:rPr>
          <w:lang w:val="en-US"/>
        </w:rPr>
        <w:t xml:space="preserve"> </w:t>
      </w:r>
      <w:proofErr w:type="spellStart"/>
      <w:r w:rsidR="003A1AE5">
        <w:rPr>
          <w:lang w:val="en-US"/>
        </w:rPr>
        <w:t>keystore</w:t>
      </w:r>
      <w:r w:rsidRPr="00AE00D3">
        <w:rPr>
          <w:lang w:val="en-US"/>
        </w:rPr>
        <w:t>.jks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keypass</w:t>
      </w:r>
      <w:proofErr w:type="spellEnd"/>
      <w:r w:rsidRPr="00AE00D3">
        <w:rPr>
          <w:lang w:val="en-US"/>
        </w:rPr>
        <w:t xml:space="preserve"> </w:t>
      </w:r>
      <w:proofErr w:type="spellStart"/>
      <w:ins w:id="133" w:author="ahueni" w:date="2018-04-22T15:31:00Z">
        <w:r w:rsidR="00B01FC5">
          <w:rPr>
            <w:lang w:val="en-US"/>
          </w:rPr>
          <w:t>changeit</w:t>
        </w:r>
      </w:ins>
      <w:proofErr w:type="spellEnd"/>
      <w:ins w:id="134" w:author="ahueni" w:date="2018-04-22T14:18:00Z">
        <w:r w:rsidR="00BE1762" w:rsidRPr="00AE00D3" w:rsidDel="00BE1762">
          <w:rPr>
            <w:lang w:val="en-US"/>
          </w:rPr>
          <w:t xml:space="preserve"> </w:t>
        </w:r>
      </w:ins>
      <w:del w:id="135" w:author="ahueni" w:date="2018-04-22T14:18:00Z">
        <w:r w:rsidRPr="00AE00D3" w:rsidDel="00BE1762">
          <w:rPr>
            <w:lang w:val="en-US"/>
          </w:rPr>
          <w:delText xml:space="preserve">changeit </w:delText>
        </w:r>
      </w:del>
      <w:r w:rsidRPr="00AE00D3">
        <w:rPr>
          <w:lang w:val="en-US"/>
        </w:rPr>
        <w:t>-</w:t>
      </w:r>
      <w:proofErr w:type="spellStart"/>
      <w:r w:rsidRPr="00AE00D3">
        <w:rPr>
          <w:lang w:val="en-US"/>
        </w:rPr>
        <w:t>storepass</w:t>
      </w:r>
      <w:proofErr w:type="spellEnd"/>
      <w:r w:rsidRPr="00AE00D3">
        <w:rPr>
          <w:lang w:val="en-US"/>
        </w:rPr>
        <w:t xml:space="preserve"> </w:t>
      </w:r>
      <w:proofErr w:type="spellStart"/>
      <w:r w:rsidRPr="00AE00D3">
        <w:rPr>
          <w:lang w:val="en-US"/>
        </w:rPr>
        <w:t>changeit</w:t>
      </w:r>
      <w:proofErr w:type="spellEnd"/>
    </w:p>
    <w:p w14:paraId="5E956160" w14:textId="77777777" w:rsidR="007D1061" w:rsidRDefault="007D1061" w:rsidP="002D0FD7">
      <w:pPr>
        <w:rPr>
          <w:ins w:id="136" w:author="ahueni" w:date="2018-04-22T15:15:00Z"/>
          <w:lang w:val="en-US"/>
        </w:rPr>
      </w:pPr>
    </w:p>
    <w:p w14:paraId="119C718C" w14:textId="15CA2F57" w:rsidR="006847FF" w:rsidRDefault="006847FF" w:rsidP="002D0FD7">
      <w:pPr>
        <w:rPr>
          <w:ins w:id="137" w:author="ahueni" w:date="2018-04-22T15:06:00Z"/>
          <w:lang w:val="en-US"/>
        </w:rPr>
      </w:pPr>
      <w:ins w:id="138" w:author="ahueni" w:date="2018-04-22T15:15:00Z">
        <w:r>
          <w:rPr>
            <w:lang w:val="en-US"/>
          </w:rPr>
          <w:lastRenderedPageBreak/>
          <w:t># shows content of trust file:</w:t>
        </w:r>
      </w:ins>
    </w:p>
    <w:p w14:paraId="26BF19CC" w14:textId="5637DF8A" w:rsidR="00753E42" w:rsidRDefault="00753E42" w:rsidP="00753E42">
      <w:pPr>
        <w:rPr>
          <w:ins w:id="139" w:author="ahueni" w:date="2018-05-30T21:27:00Z"/>
          <w:lang w:val="en-US"/>
        </w:rPr>
      </w:pPr>
      <w:proofErr w:type="spellStart"/>
      <w:ins w:id="140" w:author="ahueni" w:date="2018-04-22T15:06:00Z">
        <w:r w:rsidRPr="008C3CFF">
          <w:rPr>
            <w:lang w:val="en-US"/>
          </w:rPr>
          <w:t>openssl</w:t>
        </w:r>
        <w:proofErr w:type="spellEnd"/>
        <w:r w:rsidRPr="008C3CFF">
          <w:rPr>
            <w:lang w:val="en-US"/>
          </w:rPr>
          <w:t xml:space="preserve"> x509 -in </w:t>
        </w:r>
        <w:proofErr w:type="gramStart"/>
        <w:r w:rsidRPr="008C3CFF">
          <w:rPr>
            <w:lang w:val="en-US"/>
          </w:rPr>
          <w:t>SPECCHIO</w:t>
        </w:r>
      </w:ins>
      <w:ins w:id="141" w:author="ahueni" w:date="2018-04-22T15:07:00Z">
        <w:r>
          <w:rPr>
            <w:lang w:val="en-US"/>
          </w:rPr>
          <w:t>_</w:t>
        </w:r>
        <w:r w:rsidRPr="00AE00D3">
          <w:rPr>
            <w:lang w:val="en-US"/>
          </w:rPr>
          <w:t>Trust</w:t>
        </w:r>
      </w:ins>
      <w:ins w:id="142" w:author="ahueni" w:date="2018-04-22T15:06:00Z">
        <w:r w:rsidRPr="008C3CFF">
          <w:rPr>
            <w:lang w:val="en-US"/>
          </w:rPr>
          <w:t>.cer  -</w:t>
        </w:r>
        <w:proofErr w:type="gramEnd"/>
        <w:r w:rsidRPr="008C3CFF">
          <w:rPr>
            <w:lang w:val="en-US"/>
          </w:rPr>
          <w:t>text</w:t>
        </w:r>
      </w:ins>
    </w:p>
    <w:p w14:paraId="2A391477" w14:textId="77777777" w:rsidR="00380601" w:rsidRDefault="00380601" w:rsidP="00753E42">
      <w:pPr>
        <w:rPr>
          <w:ins w:id="143" w:author="ahueni" w:date="2018-05-30T21:31:00Z"/>
          <w:lang w:val="en-US"/>
        </w:rPr>
      </w:pPr>
    </w:p>
    <w:p w14:paraId="382E8CFF" w14:textId="77777777" w:rsidR="00380601" w:rsidRDefault="00380601" w:rsidP="00753E42">
      <w:pPr>
        <w:rPr>
          <w:ins w:id="144" w:author="ahueni" w:date="2018-05-30T21:27:00Z"/>
          <w:lang w:val="en-US"/>
        </w:rPr>
      </w:pPr>
    </w:p>
    <w:p w14:paraId="6AD2E668" w14:textId="67E5D55C" w:rsidR="00380601" w:rsidRDefault="00380601" w:rsidP="00753E42">
      <w:pPr>
        <w:rPr>
          <w:ins w:id="145" w:author="ahueni" w:date="2018-05-30T21:30:00Z"/>
          <w:lang w:val="en-US"/>
        </w:rPr>
      </w:pPr>
      <w:ins w:id="146" w:author="ahueni" w:date="2018-05-30T21:27:00Z">
        <w:r>
          <w:rPr>
            <w:lang w:val="en-US"/>
          </w:rPr>
          <w:t>Export the private key and certificate to use SPECCHIO super trust on a different server. This should all</w:t>
        </w:r>
      </w:ins>
      <w:ins w:id="147" w:author="ahueni" w:date="2018-05-30T21:28:00Z">
        <w:r>
          <w:rPr>
            <w:lang w:val="en-US"/>
          </w:rPr>
          <w:t xml:space="preserve">ow to use the </w:t>
        </w:r>
      </w:ins>
      <w:proofErr w:type="spellStart"/>
      <w:ins w:id="148" w:author="ahueni" w:date="2018-05-30T21:29:00Z">
        <w:r w:rsidRPr="008C3CFF">
          <w:rPr>
            <w:lang w:val="en-US"/>
          </w:rPr>
          <w:t>SPECCHIO</w:t>
        </w:r>
        <w:r>
          <w:rPr>
            <w:lang w:val="en-US"/>
          </w:rPr>
          <w:t>_</w:t>
        </w:r>
        <w:r w:rsidRPr="00AE00D3">
          <w:rPr>
            <w:lang w:val="en-US"/>
          </w:rPr>
          <w:t>Trust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certifcate</w:t>
        </w:r>
        <w:proofErr w:type="spellEnd"/>
        <w:r>
          <w:rPr>
            <w:lang w:val="en-US"/>
          </w:rPr>
          <w:t xml:space="preserve"> on the client side to validate the connection. Ap</w:t>
        </w:r>
      </w:ins>
      <w:ins w:id="149" w:author="ahueni" w:date="2018-05-30T21:30:00Z">
        <w:r>
          <w:rPr>
            <w:lang w:val="en-US"/>
          </w:rPr>
          <w:t>p</w:t>
        </w:r>
      </w:ins>
      <w:ins w:id="150" w:author="ahueni" w:date="2018-05-30T21:29:00Z">
        <w:r>
          <w:rPr>
            <w:lang w:val="en-US"/>
          </w:rPr>
          <w:t xml:space="preserve">arently, </w:t>
        </w:r>
      </w:ins>
      <w:ins w:id="151" w:author="ahueni" w:date="2018-05-30T21:30:00Z">
        <w:r w:rsidRPr="00380601">
          <w:rPr>
            <w:lang w:val="en-US"/>
          </w:rPr>
          <w:t>PKCS12</w:t>
        </w:r>
        <w:r>
          <w:rPr>
            <w:lang w:val="en-US"/>
          </w:rPr>
          <w:t xml:space="preserve"> format must be used and then the private key entry exported via </w:t>
        </w:r>
        <w:proofErr w:type="spellStart"/>
        <w:r>
          <w:rPr>
            <w:lang w:val="en-US"/>
          </w:rPr>
          <w:t>openssl</w:t>
        </w:r>
        <w:proofErr w:type="spellEnd"/>
        <w:r>
          <w:rPr>
            <w:lang w:val="en-US"/>
          </w:rPr>
          <w:t xml:space="preserve"> (java </w:t>
        </w:r>
        <w:proofErr w:type="spellStart"/>
        <w:r>
          <w:rPr>
            <w:lang w:val="en-US"/>
          </w:rPr>
          <w:t>keytool</w:t>
        </w:r>
        <w:proofErr w:type="spellEnd"/>
        <w:r>
          <w:rPr>
            <w:lang w:val="en-US"/>
          </w:rPr>
          <w:t xml:space="preserve"> will not export the private key).</w:t>
        </w:r>
      </w:ins>
    </w:p>
    <w:p w14:paraId="62E6B1BA" w14:textId="77777777" w:rsidR="00380601" w:rsidRDefault="00380601" w:rsidP="00753E42">
      <w:pPr>
        <w:rPr>
          <w:ins w:id="152" w:author="ahueni" w:date="2018-05-30T21:31:00Z"/>
          <w:lang w:val="en-US"/>
        </w:rPr>
      </w:pPr>
    </w:p>
    <w:p w14:paraId="0C930BA7" w14:textId="160672C4" w:rsidR="00380601" w:rsidRDefault="00380601" w:rsidP="00753E42">
      <w:pPr>
        <w:rPr>
          <w:ins w:id="153" w:author="ahueni" w:date="2018-05-30T21:32:00Z"/>
          <w:lang w:val="en-US"/>
        </w:rPr>
      </w:pPr>
      <w:ins w:id="154" w:author="ahueni" w:date="2018-05-30T21:32:00Z">
        <w:r>
          <w:rPr>
            <w:lang w:val="en-US"/>
          </w:rPr>
          <w:t># conversion</w:t>
        </w:r>
        <w:r>
          <w:rPr>
            <w:rStyle w:val="FootnoteReference"/>
            <w:lang w:val="en-US"/>
          </w:rPr>
          <w:footnoteReference w:id="1"/>
        </w:r>
        <w:r>
          <w:rPr>
            <w:lang w:val="en-US"/>
          </w:rPr>
          <w:t>:</w:t>
        </w:r>
      </w:ins>
      <w:ins w:id="158" w:author="ahueni" w:date="2018-05-30T21:38:00Z">
        <w:r w:rsidR="00FB659D">
          <w:rPr>
            <w:lang w:val="en-US"/>
          </w:rPr>
          <w:t xml:space="preserve"> use </w:t>
        </w:r>
        <w:proofErr w:type="spellStart"/>
        <w:r w:rsidR="00FB659D">
          <w:rPr>
            <w:lang w:val="en-US"/>
          </w:rPr>
          <w:t>keystore</w:t>
        </w:r>
        <w:proofErr w:type="spellEnd"/>
        <w:r w:rsidR="00FB659D">
          <w:rPr>
            <w:lang w:val="en-US"/>
          </w:rPr>
          <w:t xml:space="preserve"> passwor</w:t>
        </w:r>
        <w:r w:rsidR="00DA0A16">
          <w:rPr>
            <w:lang w:val="en-US"/>
          </w:rPr>
          <w:t xml:space="preserve">d = </w:t>
        </w:r>
        <w:proofErr w:type="spellStart"/>
        <w:r w:rsidR="00DA0A16">
          <w:rPr>
            <w:lang w:val="en-US"/>
          </w:rPr>
          <w:t>changeit</w:t>
        </w:r>
      </w:ins>
      <w:proofErr w:type="spellEnd"/>
    </w:p>
    <w:p w14:paraId="1582E651" w14:textId="345E4E37" w:rsidR="00380601" w:rsidRDefault="003D7529" w:rsidP="00753E42">
      <w:pPr>
        <w:rPr>
          <w:ins w:id="159" w:author="ahueni" w:date="2018-05-30T21:31:00Z"/>
          <w:lang w:val="en-US"/>
        </w:rPr>
      </w:pPr>
      <w:proofErr w:type="spellStart"/>
      <w:ins w:id="160" w:author="ahueni" w:date="2018-05-30T21:36:00Z">
        <w:r>
          <w:rPr>
            <w:lang w:val="en-US"/>
          </w:rPr>
          <w:t>su</w:t>
        </w:r>
        <w:commentRangeStart w:id="161"/>
        <w:commentRangeStart w:id="162"/>
        <w:r>
          <w:rPr>
            <w:lang w:val="en-US"/>
          </w:rPr>
          <w:t>do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63" w:author="ahueni" w:date="2018-05-30T21:32:00Z">
        <w:r w:rsidR="00380601" w:rsidRPr="00380601">
          <w:rPr>
            <w:lang w:val="en-US"/>
          </w:rPr>
          <w:t>keytool</w:t>
        </w:r>
        <w:proofErr w:type="spellEnd"/>
        <w:r w:rsidR="00380601" w:rsidRPr="00380601">
          <w:rPr>
            <w:lang w:val="en-US"/>
          </w:rPr>
          <w:t xml:space="preserve"> -</w:t>
        </w:r>
        <w:proofErr w:type="spellStart"/>
        <w:r w:rsidR="00380601" w:rsidRPr="00380601">
          <w:rPr>
            <w:lang w:val="en-US"/>
          </w:rPr>
          <w:t>importkeystore</w:t>
        </w:r>
        <w:proofErr w:type="spellEnd"/>
        <w:r w:rsidR="00380601" w:rsidRPr="00380601">
          <w:rPr>
            <w:lang w:val="en-US"/>
          </w:rPr>
          <w:t xml:space="preserve"> -</w:t>
        </w:r>
        <w:proofErr w:type="spellStart"/>
        <w:r w:rsidR="00380601" w:rsidRPr="00380601">
          <w:rPr>
            <w:lang w:val="en-US"/>
          </w:rPr>
          <w:t>srckeystore</w:t>
        </w:r>
        <w:proofErr w:type="spellEnd"/>
        <w:r w:rsidR="00380601" w:rsidRPr="00380601">
          <w:rPr>
            <w:lang w:val="en-US"/>
          </w:rPr>
          <w:t xml:space="preserve"> </w:t>
        </w:r>
      </w:ins>
      <w:proofErr w:type="spellStart"/>
      <w:ins w:id="164" w:author="ahueni" w:date="2018-05-30T21:33:00Z">
        <w:r w:rsidR="00380601">
          <w:rPr>
            <w:lang w:val="en-US"/>
          </w:rPr>
          <w:t>cacerts</w:t>
        </w:r>
      </w:ins>
      <w:ins w:id="165" w:author="ahueni" w:date="2018-05-30T21:32:00Z">
        <w:r w:rsidR="00380601" w:rsidRPr="00380601">
          <w:rPr>
            <w:lang w:val="en-US"/>
          </w:rPr>
          <w:t>.jks</w:t>
        </w:r>
        <w:proofErr w:type="spellEnd"/>
        <w:r w:rsidR="00380601" w:rsidRPr="00380601">
          <w:rPr>
            <w:lang w:val="en-US"/>
          </w:rPr>
          <w:t xml:space="preserve"> -</w:t>
        </w:r>
        <w:proofErr w:type="spellStart"/>
        <w:r w:rsidR="00380601" w:rsidRPr="00380601">
          <w:rPr>
            <w:lang w:val="en-US"/>
          </w:rPr>
          <w:t>destkeystore</w:t>
        </w:r>
        <w:proofErr w:type="spellEnd"/>
        <w:r w:rsidR="00380601" w:rsidRPr="00380601">
          <w:rPr>
            <w:lang w:val="en-US"/>
          </w:rPr>
          <w:t xml:space="preserve"> </w:t>
        </w:r>
      </w:ins>
      <w:proofErr w:type="gramStart"/>
      <w:ins w:id="166" w:author="ahueni" w:date="2018-05-30T21:33:00Z">
        <w:r w:rsidR="00380601">
          <w:rPr>
            <w:lang w:val="en-US"/>
          </w:rPr>
          <w:t>cacerts</w:t>
        </w:r>
      </w:ins>
      <w:ins w:id="167" w:author="ahueni" w:date="2018-05-30T21:32:00Z">
        <w:r w:rsidR="00380601" w:rsidRPr="00380601">
          <w:rPr>
            <w:lang w:val="en-US"/>
          </w:rPr>
          <w:t>.p</w:t>
        </w:r>
        <w:proofErr w:type="gramEnd"/>
        <w:r w:rsidR="00380601" w:rsidRPr="00380601">
          <w:rPr>
            <w:lang w:val="en-US"/>
          </w:rPr>
          <w:t>12 -</w:t>
        </w:r>
        <w:proofErr w:type="spellStart"/>
        <w:r w:rsidR="00380601" w:rsidRPr="00380601">
          <w:rPr>
            <w:lang w:val="en-US"/>
          </w:rPr>
          <w:t>deststoretype</w:t>
        </w:r>
        <w:proofErr w:type="spellEnd"/>
        <w:r w:rsidR="00380601" w:rsidRPr="00380601">
          <w:rPr>
            <w:lang w:val="en-US"/>
          </w:rPr>
          <w:t xml:space="preserve"> PKCS12</w:t>
        </w:r>
      </w:ins>
      <w:ins w:id="168" w:author="ahueni" w:date="2018-05-30T21:33:00Z">
        <w:r w:rsidR="00380601">
          <w:rPr>
            <w:lang w:val="en-US"/>
          </w:rPr>
          <w:t xml:space="preserve"> </w:t>
        </w:r>
        <w:r w:rsidR="00380601" w:rsidRPr="00AE00D3">
          <w:rPr>
            <w:lang w:val="en-US"/>
          </w:rPr>
          <w:t>-</w:t>
        </w:r>
        <w:proofErr w:type="spellStart"/>
        <w:r w:rsidR="00380601" w:rsidRPr="00AE00D3">
          <w:rPr>
            <w:lang w:val="en-US"/>
          </w:rPr>
          <w:t>storepass</w:t>
        </w:r>
        <w:proofErr w:type="spellEnd"/>
        <w:r w:rsidR="00380601" w:rsidRPr="00AE00D3">
          <w:rPr>
            <w:lang w:val="en-US"/>
          </w:rPr>
          <w:t xml:space="preserve"> </w:t>
        </w:r>
        <w:proofErr w:type="spellStart"/>
        <w:r w:rsidR="00380601" w:rsidRPr="00AE00D3">
          <w:rPr>
            <w:lang w:val="en-US"/>
          </w:rPr>
          <w:t>changei</w:t>
        </w:r>
        <w:proofErr w:type="spellEnd"/>
        <w:r w:rsidR="00380601" w:rsidRPr="00AE00D3">
          <w:rPr>
            <w:lang w:val="en-US"/>
          </w:rPr>
          <w:t>t</w:t>
        </w:r>
      </w:ins>
      <w:commentRangeEnd w:id="161"/>
      <w:ins w:id="169" w:author="ahueni" w:date="2018-07-22T13:38:00Z">
        <w:r w:rsidR="00E0700B">
          <w:rPr>
            <w:rStyle w:val="CommentReference"/>
          </w:rPr>
          <w:commentReference w:id="161"/>
        </w:r>
      </w:ins>
      <w:commentRangeEnd w:id="162"/>
      <w:ins w:id="170" w:author="ahueni" w:date="2018-09-03T16:38:00Z">
        <w:r w:rsidR="003A14B0">
          <w:rPr>
            <w:rStyle w:val="CommentReference"/>
          </w:rPr>
          <w:commentReference w:id="162"/>
        </w:r>
      </w:ins>
    </w:p>
    <w:p w14:paraId="0032CEA7" w14:textId="77777777" w:rsidR="00380601" w:rsidRDefault="00380601" w:rsidP="00753E42">
      <w:pPr>
        <w:rPr>
          <w:ins w:id="171" w:author="ahueni" w:date="2018-04-22T15:06:00Z"/>
          <w:highlight w:val="yellow"/>
          <w:lang w:val="en-US"/>
        </w:rPr>
      </w:pPr>
      <w:bookmarkStart w:id="172" w:name="_GoBack"/>
      <w:bookmarkEnd w:id="172"/>
    </w:p>
    <w:p w14:paraId="18C9C422" w14:textId="77777777" w:rsidR="007D1061" w:rsidRDefault="007D1061" w:rsidP="002D0FD7">
      <w:pPr>
        <w:rPr>
          <w:ins w:id="173" w:author="ahueni" w:date="2018-05-30T21:37:00Z"/>
          <w:lang w:val="en-US"/>
        </w:rPr>
      </w:pPr>
    </w:p>
    <w:p w14:paraId="217F0A86" w14:textId="77777777" w:rsidR="00DA0A16" w:rsidRPr="00DA0A16" w:rsidRDefault="00DA0A16" w:rsidP="00DA0A16">
      <w:pPr>
        <w:rPr>
          <w:ins w:id="174" w:author="ahueni" w:date="2018-05-30T21:37:00Z"/>
          <w:rFonts w:ascii="Lucida Console" w:hAnsi="Lucida Console"/>
          <w:sz w:val="20"/>
          <w:szCs w:val="20"/>
          <w:lang w:val="en-US"/>
          <w:rPrChange w:id="175" w:author="ahueni" w:date="2018-05-30T21:38:00Z">
            <w:rPr>
              <w:ins w:id="176" w:author="ahueni" w:date="2018-05-30T21:37:00Z"/>
              <w:lang w:val="en-US"/>
            </w:rPr>
          </w:rPrChange>
        </w:rPr>
      </w:pPr>
      <w:ins w:id="177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178" w:author="ahueni" w:date="2018-05-30T21:38:00Z">
              <w:rPr>
                <w:lang w:val="en-US"/>
              </w:rPr>
            </w:rPrChange>
          </w:rPr>
          <w:t xml:space="preserve">Enter source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179" w:author="ahueni" w:date="2018-05-30T21:38:00Z">
              <w:rPr>
                <w:lang w:val="en-US"/>
              </w:rPr>
            </w:rPrChange>
          </w:rPr>
          <w:t>keystore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180" w:author="ahueni" w:date="2018-05-30T21:38:00Z">
              <w:rPr>
                <w:lang w:val="en-US"/>
              </w:rPr>
            </w:rPrChange>
          </w:rPr>
          <w:t xml:space="preserve"> password:  </w:t>
        </w:r>
      </w:ins>
    </w:p>
    <w:p w14:paraId="21C36B0F" w14:textId="77777777" w:rsidR="00DA0A16" w:rsidRPr="00DA0A16" w:rsidRDefault="00DA0A16" w:rsidP="00DA0A16">
      <w:pPr>
        <w:rPr>
          <w:ins w:id="181" w:author="ahueni" w:date="2018-05-30T21:37:00Z"/>
          <w:rFonts w:ascii="Lucida Console" w:hAnsi="Lucida Console"/>
          <w:sz w:val="20"/>
          <w:szCs w:val="20"/>
          <w:lang w:val="en-US"/>
          <w:rPrChange w:id="182" w:author="ahueni" w:date="2018-05-30T21:38:00Z">
            <w:rPr>
              <w:ins w:id="183" w:author="ahueni" w:date="2018-05-30T21:37:00Z"/>
              <w:lang w:val="en-US"/>
            </w:rPr>
          </w:rPrChange>
        </w:rPr>
      </w:pPr>
      <w:ins w:id="18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185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186" w:author="ahueni" w:date="2018-05-30T21:38:00Z">
              <w:rPr>
                <w:lang w:val="en-US"/>
              </w:rPr>
            </w:rPrChange>
          </w:rPr>
          <w:t>digicertassuredidrootca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187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0EED0A6" w14:textId="77777777" w:rsidR="00DA0A16" w:rsidRPr="00DA0A16" w:rsidRDefault="00DA0A16" w:rsidP="00DA0A16">
      <w:pPr>
        <w:rPr>
          <w:ins w:id="188" w:author="ahueni" w:date="2018-05-30T21:37:00Z"/>
          <w:rFonts w:ascii="Lucida Console" w:hAnsi="Lucida Console"/>
          <w:sz w:val="20"/>
          <w:szCs w:val="20"/>
          <w:lang w:val="en-US"/>
          <w:rPrChange w:id="189" w:author="ahueni" w:date="2018-05-30T21:38:00Z">
            <w:rPr>
              <w:ins w:id="190" w:author="ahueni" w:date="2018-05-30T21:37:00Z"/>
              <w:lang w:val="en-US"/>
            </w:rPr>
          </w:rPrChange>
        </w:rPr>
      </w:pPr>
      <w:ins w:id="19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192" w:author="ahueni" w:date="2018-05-30T21:38:00Z">
              <w:rPr>
                <w:lang w:val="en-US"/>
              </w:rPr>
            </w:rPrChange>
          </w:rPr>
          <w:t>Entry for alias trustcenterclass2caii successfully imported.</w:t>
        </w:r>
      </w:ins>
    </w:p>
    <w:p w14:paraId="44C764F8" w14:textId="77777777" w:rsidR="00DA0A16" w:rsidRPr="00DA0A16" w:rsidRDefault="00DA0A16" w:rsidP="00DA0A16">
      <w:pPr>
        <w:rPr>
          <w:ins w:id="193" w:author="ahueni" w:date="2018-05-30T21:37:00Z"/>
          <w:rFonts w:ascii="Lucida Console" w:hAnsi="Lucida Console"/>
          <w:sz w:val="20"/>
          <w:szCs w:val="20"/>
          <w:lang w:val="en-US"/>
          <w:rPrChange w:id="194" w:author="ahueni" w:date="2018-05-30T21:38:00Z">
            <w:rPr>
              <w:ins w:id="195" w:author="ahueni" w:date="2018-05-30T21:37:00Z"/>
              <w:lang w:val="en-US"/>
            </w:rPr>
          </w:rPrChange>
        </w:rPr>
      </w:pPr>
      <w:ins w:id="19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197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198" w:author="ahueni" w:date="2018-05-30T21:38:00Z">
              <w:rPr>
                <w:lang w:val="en-US"/>
              </w:rPr>
            </w:rPrChange>
          </w:rPr>
          <w:t>thawtepremiumserverca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199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307950D1" w14:textId="77777777" w:rsidR="00DA0A16" w:rsidRPr="00DA0A16" w:rsidRDefault="00DA0A16" w:rsidP="00DA0A16">
      <w:pPr>
        <w:rPr>
          <w:ins w:id="200" w:author="ahueni" w:date="2018-05-30T21:37:00Z"/>
          <w:rFonts w:ascii="Lucida Console" w:hAnsi="Lucida Console"/>
          <w:sz w:val="20"/>
          <w:szCs w:val="20"/>
          <w:lang w:val="en-US"/>
          <w:rPrChange w:id="201" w:author="ahueni" w:date="2018-05-30T21:38:00Z">
            <w:rPr>
              <w:ins w:id="202" w:author="ahueni" w:date="2018-05-30T21:37:00Z"/>
              <w:lang w:val="en-US"/>
            </w:rPr>
          </w:rPrChange>
        </w:rPr>
      </w:pPr>
      <w:ins w:id="20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04" w:author="ahueni" w:date="2018-05-30T21:38:00Z">
              <w:rPr>
                <w:lang w:val="en-US"/>
              </w:rPr>
            </w:rPrChange>
          </w:rPr>
          <w:t>Entry for alias swisssignplatinumg2ca successfully imported.</w:t>
        </w:r>
      </w:ins>
    </w:p>
    <w:p w14:paraId="391E29C8" w14:textId="77777777" w:rsidR="00DA0A16" w:rsidRPr="00DA0A16" w:rsidRDefault="00DA0A16" w:rsidP="00DA0A16">
      <w:pPr>
        <w:rPr>
          <w:ins w:id="205" w:author="ahueni" w:date="2018-05-30T21:37:00Z"/>
          <w:rFonts w:ascii="Lucida Console" w:hAnsi="Lucida Console"/>
          <w:sz w:val="20"/>
          <w:szCs w:val="20"/>
          <w:lang w:val="en-US"/>
          <w:rPrChange w:id="206" w:author="ahueni" w:date="2018-05-30T21:38:00Z">
            <w:rPr>
              <w:ins w:id="207" w:author="ahueni" w:date="2018-05-30T21:37:00Z"/>
              <w:lang w:val="en-US"/>
            </w:rPr>
          </w:rPrChange>
        </w:rPr>
      </w:pPr>
      <w:ins w:id="20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09" w:author="ahueni" w:date="2018-05-30T21:38:00Z">
              <w:rPr>
                <w:lang w:val="en-US"/>
              </w:rPr>
            </w:rPrChange>
          </w:rPr>
          <w:t>Entry for alias swisssignsilverg2ca successfully imported.</w:t>
        </w:r>
      </w:ins>
    </w:p>
    <w:p w14:paraId="5535BEEA" w14:textId="77777777" w:rsidR="00DA0A16" w:rsidRPr="00DA0A16" w:rsidRDefault="00DA0A16" w:rsidP="00DA0A16">
      <w:pPr>
        <w:rPr>
          <w:ins w:id="210" w:author="ahueni" w:date="2018-05-30T21:37:00Z"/>
          <w:rFonts w:ascii="Lucida Console" w:hAnsi="Lucida Console"/>
          <w:sz w:val="20"/>
          <w:szCs w:val="20"/>
          <w:lang w:val="en-US"/>
          <w:rPrChange w:id="211" w:author="ahueni" w:date="2018-05-30T21:38:00Z">
            <w:rPr>
              <w:ins w:id="212" w:author="ahueni" w:date="2018-05-30T21:37:00Z"/>
              <w:lang w:val="en-US"/>
            </w:rPr>
          </w:rPrChange>
        </w:rPr>
      </w:pPr>
      <w:ins w:id="21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14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15" w:author="ahueni" w:date="2018-05-30T21:38:00Z">
              <w:rPr>
                <w:lang w:val="en-US"/>
              </w:rPr>
            </w:rPrChange>
          </w:rPr>
          <w:t>thawteserverca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16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09E9E802" w14:textId="77777777" w:rsidR="00DA0A16" w:rsidRPr="00DA0A16" w:rsidRDefault="00DA0A16" w:rsidP="00DA0A16">
      <w:pPr>
        <w:rPr>
          <w:ins w:id="217" w:author="ahueni" w:date="2018-05-30T21:37:00Z"/>
          <w:rFonts w:ascii="Lucida Console" w:hAnsi="Lucida Console"/>
          <w:sz w:val="20"/>
          <w:szCs w:val="20"/>
          <w:lang w:val="en-US"/>
          <w:rPrChange w:id="218" w:author="ahueni" w:date="2018-05-30T21:38:00Z">
            <w:rPr>
              <w:ins w:id="219" w:author="ahueni" w:date="2018-05-30T21:37:00Z"/>
              <w:lang w:val="en-US"/>
            </w:rPr>
          </w:rPrChange>
        </w:rPr>
      </w:pPr>
      <w:ins w:id="220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21" w:author="ahueni" w:date="2018-05-30T21:38:00Z">
              <w:rPr>
                <w:lang w:val="en-US"/>
              </w:rPr>
            </w:rPrChange>
          </w:rPr>
          <w:t>Entry for alias equifaxsecureebusinessca1 successfully imported.</w:t>
        </w:r>
      </w:ins>
    </w:p>
    <w:p w14:paraId="6D7655C3" w14:textId="77777777" w:rsidR="00DA0A16" w:rsidRPr="00DA0A16" w:rsidRDefault="00DA0A16" w:rsidP="00DA0A16">
      <w:pPr>
        <w:rPr>
          <w:ins w:id="222" w:author="ahueni" w:date="2018-05-30T21:37:00Z"/>
          <w:rFonts w:ascii="Lucida Console" w:hAnsi="Lucida Console"/>
          <w:sz w:val="20"/>
          <w:szCs w:val="20"/>
          <w:lang w:val="en-US"/>
          <w:rPrChange w:id="223" w:author="ahueni" w:date="2018-05-30T21:38:00Z">
            <w:rPr>
              <w:ins w:id="224" w:author="ahueni" w:date="2018-05-30T21:37:00Z"/>
              <w:lang w:val="en-US"/>
            </w:rPr>
          </w:rPrChange>
        </w:rPr>
      </w:pPr>
      <w:ins w:id="22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2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27" w:author="ahueni" w:date="2018-05-30T21:38:00Z">
              <w:rPr>
                <w:lang w:val="en-US"/>
              </w:rPr>
            </w:rPrChange>
          </w:rPr>
          <w:t>utnuserfirstclientauthemailca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2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FC50D27" w14:textId="77777777" w:rsidR="00DA0A16" w:rsidRPr="00DA0A16" w:rsidRDefault="00DA0A16" w:rsidP="00DA0A16">
      <w:pPr>
        <w:rPr>
          <w:ins w:id="229" w:author="ahueni" w:date="2018-05-30T21:37:00Z"/>
          <w:rFonts w:ascii="Lucida Console" w:hAnsi="Lucida Console"/>
          <w:sz w:val="20"/>
          <w:szCs w:val="20"/>
          <w:lang w:val="en-US"/>
          <w:rPrChange w:id="230" w:author="ahueni" w:date="2018-05-30T21:38:00Z">
            <w:rPr>
              <w:ins w:id="231" w:author="ahueni" w:date="2018-05-30T21:37:00Z"/>
              <w:lang w:val="en-US"/>
            </w:rPr>
          </w:rPrChange>
        </w:rPr>
      </w:pPr>
      <w:ins w:id="23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33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34" w:author="ahueni" w:date="2018-05-30T21:38:00Z">
              <w:rPr>
                <w:lang w:val="en-US"/>
              </w:rPr>
            </w:rPrChange>
          </w:rPr>
          <w:t>thawtepersonalfreemailca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35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75967FFC" w14:textId="77777777" w:rsidR="00DA0A16" w:rsidRPr="00DA0A16" w:rsidRDefault="00DA0A16" w:rsidP="00DA0A16">
      <w:pPr>
        <w:rPr>
          <w:ins w:id="236" w:author="ahueni" w:date="2018-05-30T21:37:00Z"/>
          <w:rFonts w:ascii="Lucida Console" w:hAnsi="Lucida Console"/>
          <w:sz w:val="20"/>
          <w:szCs w:val="20"/>
          <w:lang w:val="en-US"/>
          <w:rPrChange w:id="237" w:author="ahueni" w:date="2018-05-30T21:38:00Z">
            <w:rPr>
              <w:ins w:id="238" w:author="ahueni" w:date="2018-05-30T21:37:00Z"/>
              <w:lang w:val="en-US"/>
            </w:rPr>
          </w:rPrChange>
        </w:rPr>
      </w:pPr>
      <w:ins w:id="23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40" w:author="ahueni" w:date="2018-05-30T21:38:00Z">
              <w:rPr>
                <w:lang w:val="en-US"/>
              </w:rPr>
            </w:rPrChange>
          </w:rPr>
          <w:t>Entry for alias s1as successfully imported.</w:t>
        </w:r>
      </w:ins>
    </w:p>
    <w:p w14:paraId="29B8D944" w14:textId="77777777" w:rsidR="00DA0A16" w:rsidRPr="00DA0A16" w:rsidRDefault="00DA0A16" w:rsidP="00DA0A16">
      <w:pPr>
        <w:rPr>
          <w:ins w:id="241" w:author="ahueni" w:date="2018-05-30T21:37:00Z"/>
          <w:rFonts w:ascii="Lucida Console" w:hAnsi="Lucida Console"/>
          <w:sz w:val="20"/>
          <w:szCs w:val="20"/>
          <w:lang w:val="en-US"/>
          <w:rPrChange w:id="242" w:author="ahueni" w:date="2018-05-30T21:38:00Z">
            <w:rPr>
              <w:ins w:id="243" w:author="ahueni" w:date="2018-05-30T21:37:00Z"/>
              <w:lang w:val="en-US"/>
            </w:rPr>
          </w:rPrChange>
        </w:rPr>
      </w:pPr>
      <w:ins w:id="24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45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46" w:author="ahueni" w:date="2018-05-30T21:38:00Z">
              <w:rPr>
                <w:lang w:val="en-US"/>
              </w:rPr>
            </w:rPrChange>
          </w:rPr>
          <w:t>entrustevca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47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3373BCC7" w14:textId="77777777" w:rsidR="00DA0A16" w:rsidRPr="00DA0A16" w:rsidRDefault="00DA0A16" w:rsidP="00DA0A16">
      <w:pPr>
        <w:rPr>
          <w:ins w:id="248" w:author="ahueni" w:date="2018-05-30T21:37:00Z"/>
          <w:rFonts w:ascii="Lucida Console" w:hAnsi="Lucida Console"/>
          <w:sz w:val="20"/>
          <w:szCs w:val="20"/>
          <w:lang w:val="en-US"/>
          <w:rPrChange w:id="249" w:author="ahueni" w:date="2018-05-30T21:38:00Z">
            <w:rPr>
              <w:ins w:id="250" w:author="ahueni" w:date="2018-05-30T21:37:00Z"/>
              <w:lang w:val="en-US"/>
            </w:rPr>
          </w:rPrChange>
        </w:rPr>
      </w:pPr>
      <w:ins w:id="25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52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53" w:author="ahueni" w:date="2018-05-30T21:38:00Z">
              <w:rPr>
                <w:lang w:val="en-US"/>
              </w:rPr>
            </w:rPrChange>
          </w:rPr>
          <w:t>utnuserfirsthardwareca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54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7A1DE52C" w14:textId="77777777" w:rsidR="00DA0A16" w:rsidRPr="00DA0A16" w:rsidRDefault="00DA0A16" w:rsidP="00DA0A16">
      <w:pPr>
        <w:rPr>
          <w:ins w:id="255" w:author="ahueni" w:date="2018-05-30T21:37:00Z"/>
          <w:rFonts w:ascii="Lucida Console" w:hAnsi="Lucida Console"/>
          <w:sz w:val="20"/>
          <w:szCs w:val="20"/>
          <w:lang w:val="en-US"/>
          <w:rPrChange w:id="256" w:author="ahueni" w:date="2018-05-30T21:38:00Z">
            <w:rPr>
              <w:ins w:id="257" w:author="ahueni" w:date="2018-05-30T21:37:00Z"/>
              <w:lang w:val="en-US"/>
            </w:rPr>
          </w:rPrChange>
        </w:rPr>
      </w:pPr>
      <w:ins w:id="25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59" w:author="ahueni" w:date="2018-05-30T21:38:00Z">
              <w:rPr>
                <w:lang w:val="en-US"/>
              </w:rPr>
            </w:rPrChange>
          </w:rPr>
          <w:t>Entry for alias specchiovm2 successfully imported.</w:t>
        </w:r>
      </w:ins>
    </w:p>
    <w:p w14:paraId="67EDC2BE" w14:textId="77777777" w:rsidR="00DA0A16" w:rsidRPr="00DA0A16" w:rsidRDefault="00DA0A16" w:rsidP="00DA0A16">
      <w:pPr>
        <w:rPr>
          <w:ins w:id="260" w:author="ahueni" w:date="2018-05-30T21:37:00Z"/>
          <w:rFonts w:ascii="Lucida Console" w:hAnsi="Lucida Console"/>
          <w:sz w:val="20"/>
          <w:szCs w:val="20"/>
          <w:lang w:val="en-US"/>
          <w:rPrChange w:id="261" w:author="ahueni" w:date="2018-05-30T21:38:00Z">
            <w:rPr>
              <w:ins w:id="262" w:author="ahueni" w:date="2018-05-30T21:37:00Z"/>
              <w:lang w:val="en-US"/>
            </w:rPr>
          </w:rPrChange>
        </w:rPr>
      </w:pPr>
      <w:ins w:id="26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64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65" w:author="ahueni" w:date="2018-05-30T21:38:00Z">
              <w:rPr>
                <w:lang w:val="en-US"/>
              </w:rPr>
            </w:rPrChange>
          </w:rPr>
          <w:t>certumca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66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2754D34F" w14:textId="77777777" w:rsidR="00DA0A16" w:rsidRPr="00DA0A16" w:rsidRDefault="00DA0A16" w:rsidP="00DA0A16">
      <w:pPr>
        <w:rPr>
          <w:ins w:id="267" w:author="ahueni" w:date="2018-05-30T21:37:00Z"/>
          <w:rFonts w:ascii="Lucida Console" w:hAnsi="Lucida Console"/>
          <w:sz w:val="20"/>
          <w:szCs w:val="20"/>
          <w:lang w:val="en-US"/>
          <w:rPrChange w:id="268" w:author="ahueni" w:date="2018-05-30T21:38:00Z">
            <w:rPr>
              <w:ins w:id="269" w:author="ahueni" w:date="2018-05-30T21:37:00Z"/>
              <w:lang w:val="en-US"/>
            </w:rPr>
          </w:rPrChange>
        </w:rPr>
      </w:pPr>
      <w:ins w:id="270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71" w:author="ahueni" w:date="2018-05-30T21:38:00Z">
              <w:rPr>
                <w:lang w:val="en-US"/>
              </w:rPr>
            </w:rPrChange>
          </w:rPr>
          <w:t>Entry for alias addtrustclass1ca successfully imported.</w:t>
        </w:r>
      </w:ins>
    </w:p>
    <w:p w14:paraId="7C3B40D5" w14:textId="77777777" w:rsidR="00DA0A16" w:rsidRPr="00DA0A16" w:rsidRDefault="00DA0A16" w:rsidP="00DA0A16">
      <w:pPr>
        <w:rPr>
          <w:ins w:id="272" w:author="ahueni" w:date="2018-05-30T21:37:00Z"/>
          <w:rFonts w:ascii="Lucida Console" w:hAnsi="Lucida Console"/>
          <w:sz w:val="20"/>
          <w:szCs w:val="20"/>
          <w:lang w:val="en-US"/>
          <w:rPrChange w:id="273" w:author="ahueni" w:date="2018-05-30T21:38:00Z">
            <w:rPr>
              <w:ins w:id="274" w:author="ahueni" w:date="2018-05-30T21:37:00Z"/>
              <w:lang w:val="en-US"/>
            </w:rPr>
          </w:rPrChange>
        </w:rPr>
      </w:pPr>
      <w:ins w:id="27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7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77" w:author="ahueni" w:date="2018-05-30T21:38:00Z">
              <w:rPr>
                <w:lang w:val="en-US"/>
              </w:rPr>
            </w:rPrChange>
          </w:rPr>
          <w:t>equifaxsecureca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7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083321FE" w14:textId="77777777" w:rsidR="00DA0A16" w:rsidRPr="00DA0A16" w:rsidRDefault="00DA0A16" w:rsidP="00DA0A16">
      <w:pPr>
        <w:rPr>
          <w:ins w:id="279" w:author="ahueni" w:date="2018-05-30T21:37:00Z"/>
          <w:rFonts w:ascii="Lucida Console" w:hAnsi="Lucida Console"/>
          <w:sz w:val="20"/>
          <w:szCs w:val="20"/>
          <w:lang w:val="en-US"/>
          <w:rPrChange w:id="280" w:author="ahueni" w:date="2018-05-30T21:38:00Z">
            <w:rPr>
              <w:ins w:id="281" w:author="ahueni" w:date="2018-05-30T21:37:00Z"/>
              <w:lang w:val="en-US"/>
            </w:rPr>
          </w:rPrChange>
        </w:rPr>
      </w:pPr>
      <w:ins w:id="28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83" w:author="ahueni" w:date="2018-05-30T21:38:00Z">
              <w:rPr>
                <w:lang w:val="en-US"/>
              </w:rPr>
            </w:rPrChange>
          </w:rPr>
          <w:t>Entry for alias quovadisrootca3 successfully imported.</w:t>
        </w:r>
      </w:ins>
    </w:p>
    <w:p w14:paraId="2CABD56E" w14:textId="77777777" w:rsidR="00DA0A16" w:rsidRPr="00DA0A16" w:rsidRDefault="00DA0A16" w:rsidP="00DA0A16">
      <w:pPr>
        <w:rPr>
          <w:ins w:id="284" w:author="ahueni" w:date="2018-05-30T21:37:00Z"/>
          <w:rFonts w:ascii="Lucida Console" w:hAnsi="Lucida Console"/>
          <w:sz w:val="20"/>
          <w:szCs w:val="20"/>
          <w:lang w:val="en-US"/>
          <w:rPrChange w:id="285" w:author="ahueni" w:date="2018-05-30T21:38:00Z">
            <w:rPr>
              <w:ins w:id="286" w:author="ahueni" w:date="2018-05-30T21:37:00Z"/>
              <w:lang w:val="en-US"/>
            </w:rPr>
          </w:rPrChange>
        </w:rPr>
      </w:pPr>
      <w:ins w:id="287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88" w:author="ahueni" w:date="2018-05-30T21:38:00Z">
              <w:rPr>
                <w:lang w:val="en-US"/>
              </w:rPr>
            </w:rPrChange>
          </w:rPr>
          <w:t>Entry for alias quovadisrootca2 successfully imported.</w:t>
        </w:r>
      </w:ins>
    </w:p>
    <w:p w14:paraId="5727B3BA" w14:textId="77777777" w:rsidR="00DA0A16" w:rsidRPr="00DA0A16" w:rsidRDefault="00DA0A16" w:rsidP="00DA0A16">
      <w:pPr>
        <w:rPr>
          <w:ins w:id="289" w:author="ahueni" w:date="2018-05-30T21:37:00Z"/>
          <w:rFonts w:ascii="Lucida Console" w:hAnsi="Lucida Console"/>
          <w:sz w:val="20"/>
          <w:szCs w:val="20"/>
          <w:lang w:val="en-US"/>
          <w:rPrChange w:id="290" w:author="ahueni" w:date="2018-05-30T21:38:00Z">
            <w:rPr>
              <w:ins w:id="291" w:author="ahueni" w:date="2018-05-30T21:37:00Z"/>
              <w:lang w:val="en-US"/>
            </w:rPr>
          </w:rPrChange>
        </w:rPr>
      </w:pPr>
      <w:ins w:id="29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293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294" w:author="ahueni" w:date="2018-05-30T21:38:00Z">
              <w:rPr>
                <w:lang w:val="en-US"/>
              </w:rPr>
            </w:rPrChange>
          </w:rPr>
          <w:t>digicerthighassuranceevrootca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295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2926CD73" w14:textId="77777777" w:rsidR="00DA0A16" w:rsidRPr="00DA0A16" w:rsidRDefault="00DA0A16" w:rsidP="00DA0A16">
      <w:pPr>
        <w:rPr>
          <w:ins w:id="296" w:author="ahueni" w:date="2018-05-30T21:37:00Z"/>
          <w:rFonts w:ascii="Lucida Console" w:hAnsi="Lucida Console"/>
          <w:sz w:val="20"/>
          <w:szCs w:val="20"/>
          <w:lang w:val="en-US"/>
          <w:rPrChange w:id="297" w:author="ahueni" w:date="2018-05-30T21:38:00Z">
            <w:rPr>
              <w:ins w:id="298" w:author="ahueni" w:date="2018-05-30T21:37:00Z"/>
              <w:lang w:val="en-US"/>
            </w:rPr>
          </w:rPrChange>
        </w:rPr>
      </w:pPr>
      <w:ins w:id="29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00" w:author="ahueni" w:date="2018-05-30T21:38:00Z">
              <w:rPr>
                <w:lang w:val="en-US"/>
              </w:rPr>
            </w:rPrChange>
          </w:rPr>
          <w:t>Entry for alias secomvalicertclass1ca successfully imported.</w:t>
        </w:r>
      </w:ins>
    </w:p>
    <w:p w14:paraId="50A47750" w14:textId="77777777" w:rsidR="00DA0A16" w:rsidRPr="00DA0A16" w:rsidRDefault="00DA0A16" w:rsidP="00DA0A16">
      <w:pPr>
        <w:rPr>
          <w:ins w:id="301" w:author="ahueni" w:date="2018-05-30T21:37:00Z"/>
          <w:rFonts w:ascii="Lucida Console" w:hAnsi="Lucida Console"/>
          <w:sz w:val="20"/>
          <w:szCs w:val="20"/>
          <w:lang w:val="en-US"/>
          <w:rPrChange w:id="302" w:author="ahueni" w:date="2018-05-30T21:38:00Z">
            <w:rPr>
              <w:ins w:id="303" w:author="ahueni" w:date="2018-05-30T21:37:00Z"/>
              <w:lang w:val="en-US"/>
            </w:rPr>
          </w:rPrChange>
        </w:rPr>
      </w:pPr>
      <w:ins w:id="30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05" w:author="ahueni" w:date="2018-05-30T21:38:00Z">
              <w:rPr>
                <w:lang w:val="en-US"/>
              </w:rPr>
            </w:rPrChange>
          </w:rPr>
          <w:t>Entry for alias equifaxsecureglobalebusinessca1 successfully imported.</w:t>
        </w:r>
      </w:ins>
    </w:p>
    <w:p w14:paraId="50821D4A" w14:textId="77777777" w:rsidR="00DA0A16" w:rsidRPr="00DA0A16" w:rsidRDefault="00DA0A16" w:rsidP="00DA0A16">
      <w:pPr>
        <w:rPr>
          <w:ins w:id="306" w:author="ahueni" w:date="2018-05-30T21:37:00Z"/>
          <w:rFonts w:ascii="Lucida Console" w:hAnsi="Lucida Console"/>
          <w:sz w:val="20"/>
          <w:szCs w:val="20"/>
          <w:lang w:val="en-US"/>
          <w:rPrChange w:id="307" w:author="ahueni" w:date="2018-05-30T21:38:00Z">
            <w:rPr>
              <w:ins w:id="308" w:author="ahueni" w:date="2018-05-30T21:37:00Z"/>
              <w:lang w:val="en-US"/>
            </w:rPr>
          </w:rPrChange>
        </w:rPr>
      </w:pPr>
      <w:ins w:id="30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10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311" w:author="ahueni" w:date="2018-05-30T21:38:00Z">
              <w:rPr>
                <w:lang w:val="en-US"/>
              </w:rPr>
            </w:rPrChange>
          </w:rPr>
          <w:t>geotrustuniversalca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312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2AAA88EF" w14:textId="77777777" w:rsidR="00DA0A16" w:rsidRPr="00DA0A16" w:rsidRDefault="00DA0A16" w:rsidP="00DA0A16">
      <w:pPr>
        <w:rPr>
          <w:ins w:id="313" w:author="ahueni" w:date="2018-05-30T21:37:00Z"/>
          <w:rFonts w:ascii="Lucida Console" w:hAnsi="Lucida Console"/>
          <w:sz w:val="20"/>
          <w:szCs w:val="20"/>
          <w:lang w:val="en-US"/>
          <w:rPrChange w:id="314" w:author="ahueni" w:date="2018-05-30T21:38:00Z">
            <w:rPr>
              <w:ins w:id="315" w:author="ahueni" w:date="2018-05-30T21:37:00Z"/>
              <w:lang w:val="en-US"/>
            </w:rPr>
          </w:rPrChange>
        </w:rPr>
      </w:pPr>
      <w:ins w:id="31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17" w:author="ahueni" w:date="2018-05-30T21:38:00Z">
              <w:rPr>
                <w:lang w:val="en-US"/>
              </w:rPr>
            </w:rPrChange>
          </w:rPr>
          <w:t>Entry for alias verisignclass3ca successfully imported.</w:t>
        </w:r>
      </w:ins>
    </w:p>
    <w:p w14:paraId="6B5405A0" w14:textId="77777777" w:rsidR="00DA0A16" w:rsidRPr="00DA0A16" w:rsidRDefault="00DA0A16" w:rsidP="00DA0A16">
      <w:pPr>
        <w:rPr>
          <w:ins w:id="318" w:author="ahueni" w:date="2018-05-30T21:37:00Z"/>
          <w:rFonts w:ascii="Lucida Console" w:hAnsi="Lucida Console"/>
          <w:sz w:val="20"/>
          <w:szCs w:val="20"/>
          <w:lang w:val="en-US"/>
          <w:rPrChange w:id="319" w:author="ahueni" w:date="2018-05-30T21:38:00Z">
            <w:rPr>
              <w:ins w:id="320" w:author="ahueni" w:date="2018-05-30T21:37:00Z"/>
              <w:lang w:val="en-US"/>
            </w:rPr>
          </w:rPrChange>
        </w:rPr>
      </w:pPr>
      <w:ins w:id="32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22" w:author="ahueni" w:date="2018-05-30T21:38:00Z">
              <w:rPr>
                <w:lang w:val="en-US"/>
              </w:rPr>
            </w:rPrChange>
          </w:rPr>
          <w:t>Entry for alias thawteprimaryrootcag3 successfully imported.</w:t>
        </w:r>
      </w:ins>
    </w:p>
    <w:p w14:paraId="1168ABEF" w14:textId="77777777" w:rsidR="00DA0A16" w:rsidRPr="00DA0A16" w:rsidRDefault="00DA0A16" w:rsidP="00DA0A16">
      <w:pPr>
        <w:rPr>
          <w:ins w:id="323" w:author="ahueni" w:date="2018-05-30T21:37:00Z"/>
          <w:rFonts w:ascii="Lucida Console" w:hAnsi="Lucida Console"/>
          <w:sz w:val="20"/>
          <w:szCs w:val="20"/>
          <w:lang w:val="en-US"/>
          <w:rPrChange w:id="324" w:author="ahueni" w:date="2018-05-30T21:38:00Z">
            <w:rPr>
              <w:ins w:id="325" w:author="ahueni" w:date="2018-05-30T21:37:00Z"/>
              <w:lang w:val="en-US"/>
            </w:rPr>
          </w:rPrChange>
        </w:rPr>
      </w:pPr>
      <w:ins w:id="32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27" w:author="ahueni" w:date="2018-05-30T21:38:00Z">
              <w:rPr>
                <w:lang w:val="en-US"/>
              </w:rPr>
            </w:rPrChange>
          </w:rPr>
          <w:t>Entry for alias deutschetelekomrootca2 successfully imported.</w:t>
        </w:r>
      </w:ins>
    </w:p>
    <w:p w14:paraId="7798BD5F" w14:textId="77777777" w:rsidR="00DA0A16" w:rsidRPr="00DA0A16" w:rsidRDefault="00DA0A16" w:rsidP="00DA0A16">
      <w:pPr>
        <w:rPr>
          <w:ins w:id="328" w:author="ahueni" w:date="2018-05-30T21:37:00Z"/>
          <w:rFonts w:ascii="Lucida Console" w:hAnsi="Lucida Console"/>
          <w:sz w:val="20"/>
          <w:szCs w:val="20"/>
          <w:lang w:val="en-US"/>
          <w:rPrChange w:id="329" w:author="ahueni" w:date="2018-05-30T21:38:00Z">
            <w:rPr>
              <w:ins w:id="330" w:author="ahueni" w:date="2018-05-30T21:37:00Z"/>
              <w:lang w:val="en-US"/>
            </w:rPr>
          </w:rPrChange>
        </w:rPr>
      </w:pPr>
      <w:ins w:id="33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32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333" w:author="ahueni" w:date="2018-05-30T21:38:00Z">
              <w:rPr>
                <w:lang w:val="en-US"/>
              </w:rPr>
            </w:rPrChange>
          </w:rPr>
          <w:t>utnuserfirstobjectca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334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39A5E5A4" w14:textId="77777777" w:rsidR="00DA0A16" w:rsidRPr="00DA0A16" w:rsidRDefault="00DA0A16" w:rsidP="00DA0A16">
      <w:pPr>
        <w:rPr>
          <w:ins w:id="335" w:author="ahueni" w:date="2018-05-30T21:37:00Z"/>
          <w:rFonts w:ascii="Lucida Console" w:hAnsi="Lucida Console"/>
          <w:sz w:val="20"/>
          <w:szCs w:val="20"/>
          <w:lang w:val="en-US"/>
          <w:rPrChange w:id="336" w:author="ahueni" w:date="2018-05-30T21:38:00Z">
            <w:rPr>
              <w:ins w:id="337" w:author="ahueni" w:date="2018-05-30T21:37:00Z"/>
              <w:lang w:val="en-US"/>
            </w:rPr>
          </w:rPrChange>
        </w:rPr>
      </w:pPr>
      <w:ins w:id="33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39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340" w:author="ahueni" w:date="2018-05-30T21:38:00Z">
              <w:rPr>
                <w:lang w:val="en-US"/>
              </w:rPr>
            </w:rPrChange>
          </w:rPr>
          <w:t>geotrustprimaryca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341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2C678F6F" w14:textId="77777777" w:rsidR="00DA0A16" w:rsidRPr="00DA0A16" w:rsidRDefault="00DA0A16" w:rsidP="00DA0A16">
      <w:pPr>
        <w:rPr>
          <w:ins w:id="342" w:author="ahueni" w:date="2018-05-30T21:37:00Z"/>
          <w:rFonts w:ascii="Lucida Console" w:hAnsi="Lucida Console"/>
          <w:sz w:val="20"/>
          <w:szCs w:val="20"/>
          <w:lang w:val="en-US"/>
          <w:rPrChange w:id="343" w:author="ahueni" w:date="2018-05-30T21:38:00Z">
            <w:rPr>
              <w:ins w:id="344" w:author="ahueni" w:date="2018-05-30T21:37:00Z"/>
              <w:lang w:val="en-US"/>
            </w:rPr>
          </w:rPrChange>
        </w:rPr>
      </w:pPr>
      <w:ins w:id="34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4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347" w:author="ahueni" w:date="2018-05-30T21:38:00Z">
              <w:rPr>
                <w:lang w:val="en-US"/>
              </w:rPr>
            </w:rPrChange>
          </w:rPr>
          <w:t>baltimorecodesigningca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34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1BF65A69" w14:textId="77777777" w:rsidR="00DA0A16" w:rsidRPr="00DA0A16" w:rsidRDefault="00DA0A16" w:rsidP="00DA0A16">
      <w:pPr>
        <w:rPr>
          <w:ins w:id="349" w:author="ahueni" w:date="2018-05-30T21:37:00Z"/>
          <w:rFonts w:ascii="Lucida Console" w:hAnsi="Lucida Console"/>
          <w:sz w:val="20"/>
          <w:szCs w:val="20"/>
          <w:lang w:val="en-US"/>
          <w:rPrChange w:id="350" w:author="ahueni" w:date="2018-05-30T21:38:00Z">
            <w:rPr>
              <w:ins w:id="351" w:author="ahueni" w:date="2018-05-30T21:37:00Z"/>
              <w:lang w:val="en-US"/>
            </w:rPr>
          </w:rPrChange>
        </w:rPr>
      </w:pPr>
      <w:ins w:id="35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53" w:author="ahueni" w:date="2018-05-30T21:38:00Z">
              <w:rPr>
                <w:lang w:val="en-US"/>
              </w:rPr>
            </w:rPrChange>
          </w:rPr>
          <w:t>Entry for alias verisignclass1ca successfully imported.</w:t>
        </w:r>
      </w:ins>
    </w:p>
    <w:p w14:paraId="54F733C1" w14:textId="77777777" w:rsidR="00DA0A16" w:rsidRPr="00DA0A16" w:rsidRDefault="00DA0A16" w:rsidP="00DA0A16">
      <w:pPr>
        <w:rPr>
          <w:ins w:id="354" w:author="ahueni" w:date="2018-05-30T21:37:00Z"/>
          <w:rFonts w:ascii="Lucida Console" w:hAnsi="Lucida Console"/>
          <w:sz w:val="20"/>
          <w:szCs w:val="20"/>
          <w:lang w:val="en-US"/>
          <w:rPrChange w:id="355" w:author="ahueni" w:date="2018-05-30T21:38:00Z">
            <w:rPr>
              <w:ins w:id="356" w:author="ahueni" w:date="2018-05-30T21:37:00Z"/>
              <w:lang w:val="en-US"/>
            </w:rPr>
          </w:rPrChange>
        </w:rPr>
      </w:pPr>
      <w:ins w:id="357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58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359" w:author="ahueni" w:date="2018-05-30T21:38:00Z">
              <w:rPr>
                <w:lang w:val="en-US"/>
              </w:rPr>
            </w:rPrChange>
          </w:rPr>
          <w:t>baltimorecybertrustca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360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2A894323" w14:textId="77777777" w:rsidR="00DA0A16" w:rsidRPr="00DA0A16" w:rsidRDefault="00DA0A16" w:rsidP="00DA0A16">
      <w:pPr>
        <w:rPr>
          <w:ins w:id="361" w:author="ahueni" w:date="2018-05-30T21:37:00Z"/>
          <w:rFonts w:ascii="Lucida Console" w:hAnsi="Lucida Console"/>
          <w:sz w:val="20"/>
          <w:szCs w:val="20"/>
          <w:lang w:val="en-US"/>
          <w:rPrChange w:id="362" w:author="ahueni" w:date="2018-05-30T21:38:00Z">
            <w:rPr>
              <w:ins w:id="363" w:author="ahueni" w:date="2018-05-30T21:37:00Z"/>
              <w:lang w:val="en-US"/>
            </w:rPr>
          </w:rPrChange>
        </w:rPr>
      </w:pPr>
      <w:ins w:id="36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65" w:author="ahueni" w:date="2018-05-30T21:38:00Z">
              <w:rPr>
                <w:lang w:val="en-US"/>
              </w:rPr>
            </w:rPrChange>
          </w:rPr>
          <w:t>Entry for alias starfieldclass2ca successfully imported.</w:t>
        </w:r>
      </w:ins>
    </w:p>
    <w:p w14:paraId="6EE16F40" w14:textId="77777777" w:rsidR="00DA0A16" w:rsidRPr="00DA0A16" w:rsidRDefault="00DA0A16" w:rsidP="00DA0A16">
      <w:pPr>
        <w:rPr>
          <w:ins w:id="366" w:author="ahueni" w:date="2018-05-30T21:37:00Z"/>
          <w:rFonts w:ascii="Lucida Console" w:hAnsi="Lucida Console"/>
          <w:sz w:val="20"/>
          <w:szCs w:val="20"/>
          <w:lang w:val="en-US"/>
          <w:rPrChange w:id="367" w:author="ahueni" w:date="2018-05-30T21:38:00Z">
            <w:rPr>
              <w:ins w:id="368" w:author="ahueni" w:date="2018-05-30T21:37:00Z"/>
              <w:lang w:val="en-US"/>
            </w:rPr>
          </w:rPrChange>
        </w:rPr>
      </w:pPr>
      <w:ins w:id="36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70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371" w:author="ahueni" w:date="2018-05-30T21:38:00Z">
              <w:rPr>
                <w:lang w:val="en-US"/>
              </w:rPr>
            </w:rPrChange>
          </w:rPr>
          <w:t>camerfirmachamberscommerceca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372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5975ECC6" w14:textId="77777777" w:rsidR="00DA0A16" w:rsidRPr="00DA0A16" w:rsidRDefault="00DA0A16" w:rsidP="00DA0A16">
      <w:pPr>
        <w:rPr>
          <w:ins w:id="373" w:author="ahueni" w:date="2018-05-30T21:37:00Z"/>
          <w:rFonts w:ascii="Lucida Console" w:hAnsi="Lucida Console"/>
          <w:sz w:val="20"/>
          <w:szCs w:val="20"/>
          <w:lang w:val="en-US"/>
          <w:rPrChange w:id="374" w:author="ahueni" w:date="2018-05-30T21:38:00Z">
            <w:rPr>
              <w:ins w:id="375" w:author="ahueni" w:date="2018-05-30T21:37:00Z"/>
              <w:lang w:val="en-US"/>
            </w:rPr>
          </w:rPrChange>
        </w:rPr>
      </w:pPr>
      <w:ins w:id="37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77" w:author="ahueni" w:date="2018-05-30T21:38:00Z">
              <w:rPr>
                <w:lang w:val="en-US"/>
              </w:rPr>
            </w:rPrChange>
          </w:rPr>
          <w:t>Entry for alias ttelesecglobalrootclass3ca successfully imported.</w:t>
        </w:r>
      </w:ins>
    </w:p>
    <w:p w14:paraId="1C0951F5" w14:textId="77777777" w:rsidR="00DA0A16" w:rsidRPr="00DA0A16" w:rsidRDefault="00DA0A16" w:rsidP="00DA0A16">
      <w:pPr>
        <w:rPr>
          <w:ins w:id="378" w:author="ahueni" w:date="2018-05-30T21:37:00Z"/>
          <w:rFonts w:ascii="Lucida Console" w:hAnsi="Lucida Console"/>
          <w:sz w:val="20"/>
          <w:szCs w:val="20"/>
          <w:lang w:val="en-US"/>
          <w:rPrChange w:id="379" w:author="ahueni" w:date="2018-05-30T21:38:00Z">
            <w:rPr>
              <w:ins w:id="380" w:author="ahueni" w:date="2018-05-30T21:37:00Z"/>
              <w:lang w:val="en-US"/>
            </w:rPr>
          </w:rPrChange>
        </w:rPr>
      </w:pPr>
      <w:ins w:id="38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82" w:author="ahueni" w:date="2018-05-30T21:38:00Z">
              <w:rPr>
                <w:lang w:val="en-US"/>
              </w:rPr>
            </w:rPrChange>
          </w:rPr>
          <w:t>Entry for alias verisignclass3g5ca successfully imported.</w:t>
        </w:r>
      </w:ins>
    </w:p>
    <w:p w14:paraId="2C99D84E" w14:textId="77777777" w:rsidR="00DA0A16" w:rsidRPr="00FB659D" w:rsidRDefault="00DA0A16" w:rsidP="00DA0A16">
      <w:pPr>
        <w:rPr>
          <w:ins w:id="383" w:author="ahueni" w:date="2018-05-30T21:37:00Z"/>
          <w:rFonts w:ascii="Lucida Console" w:hAnsi="Lucida Console"/>
          <w:b/>
          <w:sz w:val="20"/>
          <w:szCs w:val="20"/>
          <w:lang w:val="en-US"/>
          <w:rPrChange w:id="384" w:author="ahueni" w:date="2018-07-22T13:17:00Z">
            <w:rPr>
              <w:ins w:id="385" w:author="ahueni" w:date="2018-05-30T21:37:00Z"/>
              <w:lang w:val="en-US"/>
            </w:rPr>
          </w:rPrChange>
        </w:rPr>
      </w:pPr>
      <w:ins w:id="386" w:author="ahueni" w:date="2018-05-30T21:37:00Z">
        <w:r w:rsidRPr="00FB659D">
          <w:rPr>
            <w:rFonts w:ascii="Lucida Console" w:hAnsi="Lucida Console"/>
            <w:b/>
            <w:sz w:val="20"/>
            <w:szCs w:val="20"/>
            <w:highlight w:val="yellow"/>
            <w:lang w:val="en-US"/>
            <w:rPrChange w:id="387" w:author="ahueni" w:date="2018-07-22T13:17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FB659D">
          <w:rPr>
            <w:rFonts w:ascii="Lucida Console" w:hAnsi="Lucida Console"/>
            <w:b/>
            <w:sz w:val="20"/>
            <w:szCs w:val="20"/>
            <w:highlight w:val="yellow"/>
            <w:lang w:val="en-US"/>
            <w:rPrChange w:id="388" w:author="ahueni" w:date="2018-07-22T13:17:00Z">
              <w:rPr>
                <w:lang w:val="en-US"/>
              </w:rPr>
            </w:rPrChange>
          </w:rPr>
          <w:t>specchio_trust</w:t>
        </w:r>
        <w:proofErr w:type="spellEnd"/>
        <w:r w:rsidRPr="00FB659D">
          <w:rPr>
            <w:rFonts w:ascii="Lucida Console" w:hAnsi="Lucida Console"/>
            <w:b/>
            <w:sz w:val="20"/>
            <w:szCs w:val="20"/>
            <w:highlight w:val="yellow"/>
            <w:lang w:val="en-US"/>
            <w:rPrChange w:id="389" w:author="ahueni" w:date="2018-07-22T13:17:00Z">
              <w:rPr>
                <w:lang w:val="en-US"/>
              </w:rPr>
            </w:rPrChange>
          </w:rPr>
          <w:t xml:space="preserve"> successfully imported.</w:t>
        </w:r>
      </w:ins>
    </w:p>
    <w:p w14:paraId="250BF9EF" w14:textId="77777777" w:rsidR="00DA0A16" w:rsidRPr="00DA0A16" w:rsidRDefault="00DA0A16" w:rsidP="00DA0A16">
      <w:pPr>
        <w:rPr>
          <w:ins w:id="390" w:author="ahueni" w:date="2018-05-30T21:37:00Z"/>
          <w:rFonts w:ascii="Lucida Console" w:hAnsi="Lucida Console"/>
          <w:sz w:val="20"/>
          <w:szCs w:val="20"/>
          <w:lang w:val="en-US"/>
          <w:rPrChange w:id="391" w:author="ahueni" w:date="2018-05-30T21:38:00Z">
            <w:rPr>
              <w:ins w:id="392" w:author="ahueni" w:date="2018-05-30T21:37:00Z"/>
              <w:lang w:val="en-US"/>
            </w:rPr>
          </w:rPrChange>
        </w:rPr>
      </w:pPr>
      <w:ins w:id="39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94" w:author="ahueni" w:date="2018-05-30T21:38:00Z">
              <w:rPr>
                <w:lang w:val="en-US"/>
              </w:rPr>
            </w:rPrChange>
          </w:rPr>
          <w:t>Entry for alias ttelesecglobalrootclass2ca successfully imported.</w:t>
        </w:r>
      </w:ins>
    </w:p>
    <w:p w14:paraId="5780183F" w14:textId="77777777" w:rsidR="00DA0A16" w:rsidRPr="00DA0A16" w:rsidRDefault="00DA0A16" w:rsidP="00DA0A16">
      <w:pPr>
        <w:rPr>
          <w:ins w:id="395" w:author="ahueni" w:date="2018-05-30T21:37:00Z"/>
          <w:rFonts w:ascii="Lucida Console" w:hAnsi="Lucida Console"/>
          <w:sz w:val="20"/>
          <w:szCs w:val="20"/>
          <w:lang w:val="en-US"/>
          <w:rPrChange w:id="396" w:author="ahueni" w:date="2018-05-30T21:38:00Z">
            <w:rPr>
              <w:ins w:id="397" w:author="ahueni" w:date="2018-05-30T21:37:00Z"/>
              <w:lang w:val="en-US"/>
            </w:rPr>
          </w:rPrChange>
        </w:rPr>
      </w:pPr>
      <w:ins w:id="39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399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00" w:author="ahueni" w:date="2018-05-30T21:38:00Z">
              <w:rPr>
                <w:lang w:val="en-US"/>
              </w:rPr>
            </w:rPrChange>
          </w:rPr>
          <w:t>trustcenteruniversalcai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01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82EFB3B" w14:textId="77777777" w:rsidR="00DA0A16" w:rsidRPr="00DA0A16" w:rsidRDefault="00DA0A16" w:rsidP="00DA0A16">
      <w:pPr>
        <w:rPr>
          <w:ins w:id="402" w:author="ahueni" w:date="2018-05-30T21:37:00Z"/>
          <w:rFonts w:ascii="Lucida Console" w:hAnsi="Lucida Console"/>
          <w:sz w:val="20"/>
          <w:szCs w:val="20"/>
          <w:lang w:val="en-US"/>
          <w:rPrChange w:id="403" w:author="ahueni" w:date="2018-05-30T21:38:00Z">
            <w:rPr>
              <w:ins w:id="404" w:author="ahueni" w:date="2018-05-30T21:37:00Z"/>
              <w:lang w:val="en-US"/>
            </w:rPr>
          </w:rPrChange>
        </w:rPr>
      </w:pPr>
      <w:ins w:id="40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06" w:author="ahueni" w:date="2018-05-30T21:38:00Z">
              <w:rPr>
                <w:lang w:val="en-US"/>
              </w:rPr>
            </w:rPrChange>
          </w:rPr>
          <w:t>Entry for alias verisignclass3g3ca successfully imported.</w:t>
        </w:r>
      </w:ins>
    </w:p>
    <w:p w14:paraId="6D68F82C" w14:textId="77777777" w:rsidR="00DA0A16" w:rsidRPr="00DA0A16" w:rsidRDefault="00DA0A16" w:rsidP="00DA0A16">
      <w:pPr>
        <w:rPr>
          <w:ins w:id="407" w:author="ahueni" w:date="2018-05-30T21:37:00Z"/>
          <w:rFonts w:ascii="Lucida Console" w:hAnsi="Lucida Console"/>
          <w:sz w:val="20"/>
          <w:szCs w:val="20"/>
          <w:lang w:val="en-US"/>
          <w:rPrChange w:id="408" w:author="ahueni" w:date="2018-05-30T21:38:00Z">
            <w:rPr>
              <w:ins w:id="409" w:author="ahueni" w:date="2018-05-30T21:37:00Z"/>
              <w:lang w:val="en-US"/>
            </w:rPr>
          </w:rPrChange>
        </w:rPr>
      </w:pPr>
      <w:ins w:id="410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11" w:author="ahueni" w:date="2018-05-30T21:38:00Z">
              <w:rPr>
                <w:lang w:val="en-US"/>
              </w:rPr>
            </w:rPrChange>
          </w:rPr>
          <w:t>Entry for alias certplusclass3pprimaryca successfully imported.</w:t>
        </w:r>
      </w:ins>
    </w:p>
    <w:p w14:paraId="6F05A5D8" w14:textId="77777777" w:rsidR="00DA0A16" w:rsidRPr="00DA0A16" w:rsidRDefault="00DA0A16" w:rsidP="00DA0A16">
      <w:pPr>
        <w:rPr>
          <w:ins w:id="412" w:author="ahueni" w:date="2018-05-30T21:37:00Z"/>
          <w:rFonts w:ascii="Lucida Console" w:hAnsi="Lucida Console"/>
          <w:sz w:val="20"/>
          <w:szCs w:val="20"/>
          <w:lang w:val="en-US"/>
          <w:rPrChange w:id="413" w:author="ahueni" w:date="2018-05-30T21:38:00Z">
            <w:rPr>
              <w:ins w:id="414" w:author="ahueni" w:date="2018-05-30T21:37:00Z"/>
              <w:lang w:val="en-US"/>
            </w:rPr>
          </w:rPrChange>
        </w:rPr>
      </w:pPr>
      <w:ins w:id="41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1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17" w:author="ahueni" w:date="2018-05-30T21:38:00Z">
              <w:rPr>
                <w:lang w:val="en-US"/>
              </w:rPr>
            </w:rPrChange>
          </w:rPr>
          <w:t>certumtrustednetworkca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1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46B84508" w14:textId="77777777" w:rsidR="00DA0A16" w:rsidRPr="00DA0A16" w:rsidRDefault="00DA0A16" w:rsidP="00DA0A16">
      <w:pPr>
        <w:rPr>
          <w:ins w:id="419" w:author="ahueni" w:date="2018-05-30T21:37:00Z"/>
          <w:rFonts w:ascii="Lucida Console" w:hAnsi="Lucida Console"/>
          <w:sz w:val="20"/>
          <w:szCs w:val="20"/>
          <w:lang w:val="en-US"/>
          <w:rPrChange w:id="420" w:author="ahueni" w:date="2018-05-30T21:38:00Z">
            <w:rPr>
              <w:ins w:id="421" w:author="ahueni" w:date="2018-05-30T21:37:00Z"/>
              <w:lang w:val="en-US"/>
            </w:rPr>
          </w:rPrChange>
        </w:rPr>
      </w:pPr>
      <w:ins w:id="42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23" w:author="ahueni" w:date="2018-05-30T21:38:00Z">
              <w:rPr>
                <w:lang w:val="en-US"/>
              </w:rPr>
            </w:rPrChange>
          </w:rPr>
          <w:t>Entry for alias verisignclass3g2ca successfully imported.</w:t>
        </w:r>
      </w:ins>
    </w:p>
    <w:p w14:paraId="263D1D99" w14:textId="77777777" w:rsidR="00DA0A16" w:rsidRPr="00DA0A16" w:rsidRDefault="00DA0A16" w:rsidP="00DA0A16">
      <w:pPr>
        <w:rPr>
          <w:ins w:id="424" w:author="ahueni" w:date="2018-05-30T21:37:00Z"/>
          <w:rFonts w:ascii="Lucida Console" w:hAnsi="Lucida Console"/>
          <w:sz w:val="20"/>
          <w:szCs w:val="20"/>
          <w:lang w:val="en-US"/>
          <w:rPrChange w:id="425" w:author="ahueni" w:date="2018-05-30T21:38:00Z">
            <w:rPr>
              <w:ins w:id="426" w:author="ahueni" w:date="2018-05-30T21:37:00Z"/>
              <w:lang w:val="en-US"/>
            </w:rPr>
          </w:rPrChange>
        </w:rPr>
      </w:pPr>
      <w:ins w:id="427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28" w:author="ahueni" w:date="2018-05-30T21:38:00Z">
              <w:rPr>
                <w:lang w:val="en-US"/>
              </w:rPr>
            </w:rPrChange>
          </w:rPr>
          <w:t>Entry for alias globalsignr3ca successfully imported.</w:t>
        </w:r>
      </w:ins>
    </w:p>
    <w:p w14:paraId="11A53A52" w14:textId="77777777" w:rsidR="00DA0A16" w:rsidRPr="00DA0A16" w:rsidRDefault="00DA0A16" w:rsidP="00DA0A16">
      <w:pPr>
        <w:rPr>
          <w:ins w:id="429" w:author="ahueni" w:date="2018-05-30T21:37:00Z"/>
          <w:rFonts w:ascii="Lucida Console" w:hAnsi="Lucida Console"/>
          <w:sz w:val="20"/>
          <w:szCs w:val="20"/>
          <w:lang w:val="en-US"/>
          <w:rPrChange w:id="430" w:author="ahueni" w:date="2018-05-30T21:38:00Z">
            <w:rPr>
              <w:ins w:id="431" w:author="ahueni" w:date="2018-05-30T21:37:00Z"/>
              <w:lang w:val="en-US"/>
            </w:rPr>
          </w:rPrChange>
        </w:rPr>
      </w:pPr>
      <w:ins w:id="43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33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34" w:author="ahueni" w:date="2018-05-30T21:38:00Z">
              <w:rPr>
                <w:lang w:val="en-US"/>
              </w:rPr>
            </w:rPrChange>
          </w:rPr>
          <w:t>utndatacorpsgcca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35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0ABB1710" w14:textId="77777777" w:rsidR="00DA0A16" w:rsidRPr="00DA0A16" w:rsidRDefault="00DA0A16" w:rsidP="00DA0A16">
      <w:pPr>
        <w:rPr>
          <w:ins w:id="436" w:author="ahueni" w:date="2018-05-30T21:37:00Z"/>
          <w:rFonts w:ascii="Lucida Console" w:hAnsi="Lucida Console"/>
          <w:sz w:val="20"/>
          <w:szCs w:val="20"/>
          <w:lang w:val="en-US"/>
          <w:rPrChange w:id="437" w:author="ahueni" w:date="2018-05-30T21:38:00Z">
            <w:rPr>
              <w:ins w:id="438" w:author="ahueni" w:date="2018-05-30T21:37:00Z"/>
              <w:lang w:val="en-US"/>
            </w:rPr>
          </w:rPrChange>
        </w:rPr>
      </w:pPr>
      <w:ins w:id="43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40" w:author="ahueni" w:date="2018-05-30T21:38:00Z">
              <w:rPr>
                <w:lang w:val="en-US"/>
              </w:rPr>
            </w:rPrChange>
          </w:rPr>
          <w:t>Entry for alias secomscrootca2 successfully imported.</w:t>
        </w:r>
      </w:ins>
    </w:p>
    <w:p w14:paraId="467067ED" w14:textId="77777777" w:rsidR="00DA0A16" w:rsidRPr="00DA0A16" w:rsidRDefault="00DA0A16" w:rsidP="00DA0A16">
      <w:pPr>
        <w:rPr>
          <w:ins w:id="441" w:author="ahueni" w:date="2018-05-30T21:37:00Z"/>
          <w:rFonts w:ascii="Lucida Console" w:hAnsi="Lucida Console"/>
          <w:sz w:val="20"/>
          <w:szCs w:val="20"/>
          <w:lang w:val="en-US"/>
          <w:rPrChange w:id="442" w:author="ahueni" w:date="2018-05-30T21:38:00Z">
            <w:rPr>
              <w:ins w:id="443" w:author="ahueni" w:date="2018-05-30T21:37:00Z"/>
              <w:lang w:val="en-US"/>
            </w:rPr>
          </w:rPrChange>
        </w:rPr>
      </w:pPr>
      <w:ins w:id="44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45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46" w:author="ahueni" w:date="2018-05-30T21:38:00Z">
              <w:rPr>
                <w:lang w:val="en-US"/>
              </w:rPr>
            </w:rPrChange>
          </w:rPr>
          <w:t>gtecybertrustglobalca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47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14FC1E4" w14:textId="77777777" w:rsidR="00DA0A16" w:rsidRPr="00DA0A16" w:rsidRDefault="00DA0A16" w:rsidP="00DA0A16">
      <w:pPr>
        <w:rPr>
          <w:ins w:id="448" w:author="ahueni" w:date="2018-05-30T21:37:00Z"/>
          <w:rFonts w:ascii="Lucida Console" w:hAnsi="Lucida Console"/>
          <w:sz w:val="20"/>
          <w:szCs w:val="20"/>
          <w:lang w:val="en-US"/>
          <w:rPrChange w:id="449" w:author="ahueni" w:date="2018-05-30T21:38:00Z">
            <w:rPr>
              <w:ins w:id="450" w:author="ahueni" w:date="2018-05-30T21:37:00Z"/>
              <w:lang w:val="en-US"/>
            </w:rPr>
          </w:rPrChange>
        </w:rPr>
      </w:pPr>
      <w:ins w:id="45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52" w:author="ahueni" w:date="2018-05-30T21:38:00Z">
              <w:rPr>
                <w:lang w:val="en-US"/>
              </w:rPr>
            </w:rPrChange>
          </w:rPr>
          <w:lastRenderedPageBreak/>
          <w:t>Entry for alias secomscrootca1 successfully imported.</w:t>
        </w:r>
      </w:ins>
    </w:p>
    <w:p w14:paraId="4BCE3D04" w14:textId="77777777" w:rsidR="00DA0A16" w:rsidRPr="00DA0A16" w:rsidRDefault="00DA0A16" w:rsidP="00DA0A16">
      <w:pPr>
        <w:rPr>
          <w:ins w:id="453" w:author="ahueni" w:date="2018-05-30T21:37:00Z"/>
          <w:rFonts w:ascii="Lucida Console" w:hAnsi="Lucida Console"/>
          <w:sz w:val="20"/>
          <w:szCs w:val="20"/>
          <w:lang w:val="en-US"/>
          <w:rPrChange w:id="454" w:author="ahueni" w:date="2018-05-30T21:38:00Z">
            <w:rPr>
              <w:ins w:id="455" w:author="ahueni" w:date="2018-05-30T21:37:00Z"/>
              <w:lang w:val="en-US"/>
            </w:rPr>
          </w:rPrChange>
        </w:rPr>
      </w:pPr>
      <w:ins w:id="45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57" w:author="ahueni" w:date="2018-05-30T21:38:00Z">
              <w:rPr>
                <w:lang w:val="en-US"/>
              </w:rPr>
            </w:rPrChange>
          </w:rPr>
          <w:t>Entry for alias trustcenterclass4caii successfully imported.</w:t>
        </w:r>
      </w:ins>
    </w:p>
    <w:p w14:paraId="42079F97" w14:textId="77777777" w:rsidR="00DA0A16" w:rsidRPr="00DA0A16" w:rsidRDefault="00DA0A16" w:rsidP="00DA0A16">
      <w:pPr>
        <w:rPr>
          <w:ins w:id="458" w:author="ahueni" w:date="2018-05-30T21:37:00Z"/>
          <w:rFonts w:ascii="Lucida Console" w:hAnsi="Lucida Console"/>
          <w:sz w:val="20"/>
          <w:szCs w:val="20"/>
          <w:lang w:val="en-US"/>
          <w:rPrChange w:id="459" w:author="ahueni" w:date="2018-05-30T21:38:00Z">
            <w:rPr>
              <w:ins w:id="460" w:author="ahueni" w:date="2018-05-30T21:37:00Z"/>
              <w:lang w:val="en-US"/>
            </w:rPr>
          </w:rPrChange>
        </w:rPr>
      </w:pPr>
      <w:ins w:id="46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62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63" w:author="ahueni" w:date="2018-05-30T21:38:00Z">
              <w:rPr>
                <w:lang w:val="en-US"/>
              </w:rPr>
            </w:rPrChange>
          </w:rPr>
          <w:t>verisignuniversalrootca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64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3982353A" w14:textId="77777777" w:rsidR="00DA0A16" w:rsidRPr="00DA0A16" w:rsidRDefault="00DA0A16" w:rsidP="00DA0A16">
      <w:pPr>
        <w:rPr>
          <w:ins w:id="465" w:author="ahueni" w:date="2018-05-30T21:37:00Z"/>
          <w:rFonts w:ascii="Lucida Console" w:hAnsi="Lucida Console"/>
          <w:sz w:val="20"/>
          <w:szCs w:val="20"/>
          <w:lang w:val="en-US"/>
          <w:rPrChange w:id="466" w:author="ahueni" w:date="2018-05-30T21:38:00Z">
            <w:rPr>
              <w:ins w:id="467" w:author="ahueni" w:date="2018-05-30T21:37:00Z"/>
              <w:lang w:val="en-US"/>
            </w:rPr>
          </w:rPrChange>
        </w:rPr>
      </w:pPr>
      <w:ins w:id="46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69" w:author="ahueni" w:date="2018-05-30T21:38:00Z">
              <w:rPr>
                <w:lang w:val="en-US"/>
              </w:rPr>
            </w:rPrChange>
          </w:rPr>
          <w:t>Entry for alias globalsignr2ca successfully imported.</w:t>
        </w:r>
      </w:ins>
    </w:p>
    <w:p w14:paraId="5340D5F3" w14:textId="77777777" w:rsidR="00DA0A16" w:rsidRPr="00DA0A16" w:rsidRDefault="00DA0A16" w:rsidP="00DA0A16">
      <w:pPr>
        <w:rPr>
          <w:ins w:id="470" w:author="ahueni" w:date="2018-05-30T21:37:00Z"/>
          <w:rFonts w:ascii="Lucida Console" w:hAnsi="Lucida Console"/>
          <w:sz w:val="20"/>
          <w:szCs w:val="20"/>
          <w:lang w:val="en-US"/>
          <w:rPrChange w:id="471" w:author="ahueni" w:date="2018-05-30T21:38:00Z">
            <w:rPr>
              <w:ins w:id="472" w:author="ahueni" w:date="2018-05-30T21:37:00Z"/>
              <w:lang w:val="en-US"/>
            </w:rPr>
          </w:rPrChange>
        </w:rPr>
      </w:pPr>
      <w:ins w:id="47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74" w:author="ahueni" w:date="2018-05-30T21:38:00Z">
              <w:rPr>
                <w:lang w:val="en-US"/>
              </w:rPr>
            </w:rPrChange>
          </w:rPr>
          <w:t>Entry for alias certplusclass2primaryca successfully imported.</w:t>
        </w:r>
      </w:ins>
    </w:p>
    <w:p w14:paraId="795CA9FC" w14:textId="77777777" w:rsidR="00DA0A16" w:rsidRPr="00DA0A16" w:rsidRDefault="00DA0A16" w:rsidP="00DA0A16">
      <w:pPr>
        <w:rPr>
          <w:ins w:id="475" w:author="ahueni" w:date="2018-05-30T21:37:00Z"/>
          <w:rFonts w:ascii="Lucida Console" w:hAnsi="Lucida Console"/>
          <w:sz w:val="20"/>
          <w:szCs w:val="20"/>
          <w:lang w:val="en-US"/>
          <w:rPrChange w:id="476" w:author="ahueni" w:date="2018-05-30T21:38:00Z">
            <w:rPr>
              <w:ins w:id="477" w:author="ahueni" w:date="2018-05-30T21:37:00Z"/>
              <w:lang w:val="en-US"/>
            </w:rPr>
          </w:rPrChange>
        </w:rPr>
      </w:pPr>
      <w:ins w:id="47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79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80" w:author="ahueni" w:date="2018-05-30T21:38:00Z">
              <w:rPr>
                <w:lang w:val="en-US"/>
              </w:rPr>
            </w:rPrChange>
          </w:rPr>
          <w:t>digicertglobalrootca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81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72F21929" w14:textId="77777777" w:rsidR="00DA0A16" w:rsidRPr="00DA0A16" w:rsidRDefault="00DA0A16" w:rsidP="00DA0A16">
      <w:pPr>
        <w:rPr>
          <w:ins w:id="482" w:author="ahueni" w:date="2018-05-30T21:37:00Z"/>
          <w:rFonts w:ascii="Lucida Console" w:hAnsi="Lucida Console"/>
          <w:sz w:val="20"/>
          <w:szCs w:val="20"/>
          <w:lang w:val="en-US"/>
          <w:rPrChange w:id="483" w:author="ahueni" w:date="2018-05-30T21:38:00Z">
            <w:rPr>
              <w:ins w:id="484" w:author="ahueni" w:date="2018-05-30T21:37:00Z"/>
              <w:lang w:val="en-US"/>
            </w:rPr>
          </w:rPrChange>
        </w:rPr>
      </w:pPr>
      <w:ins w:id="48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8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87" w:author="ahueni" w:date="2018-05-30T21:38:00Z">
              <w:rPr>
                <w:lang w:val="en-US"/>
              </w:rPr>
            </w:rPrChange>
          </w:rPr>
          <w:t>globalsignca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8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4CBC3A65" w14:textId="77777777" w:rsidR="00DA0A16" w:rsidRPr="00DA0A16" w:rsidRDefault="00DA0A16" w:rsidP="00DA0A16">
      <w:pPr>
        <w:rPr>
          <w:ins w:id="489" w:author="ahueni" w:date="2018-05-30T21:37:00Z"/>
          <w:rFonts w:ascii="Lucida Console" w:hAnsi="Lucida Console"/>
          <w:sz w:val="20"/>
          <w:szCs w:val="20"/>
          <w:lang w:val="en-US"/>
          <w:rPrChange w:id="490" w:author="ahueni" w:date="2018-05-30T21:38:00Z">
            <w:rPr>
              <w:ins w:id="491" w:author="ahueni" w:date="2018-05-30T21:37:00Z"/>
              <w:lang w:val="en-US"/>
            </w:rPr>
          </w:rPrChange>
        </w:rPr>
      </w:pPr>
      <w:ins w:id="49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493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494" w:author="ahueni" w:date="2018-05-30T21:38:00Z">
              <w:rPr>
                <w:lang w:val="en-US"/>
              </w:rPr>
            </w:rPrChange>
          </w:rPr>
          <w:t>thawteprimaryrootca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495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C19224F" w14:textId="77777777" w:rsidR="00DA0A16" w:rsidRPr="00DA0A16" w:rsidRDefault="00DA0A16" w:rsidP="00DA0A16">
      <w:pPr>
        <w:rPr>
          <w:ins w:id="496" w:author="ahueni" w:date="2018-05-30T21:37:00Z"/>
          <w:rFonts w:ascii="Lucida Console" w:hAnsi="Lucida Console"/>
          <w:sz w:val="20"/>
          <w:szCs w:val="20"/>
          <w:lang w:val="en-US"/>
          <w:rPrChange w:id="497" w:author="ahueni" w:date="2018-05-30T21:38:00Z">
            <w:rPr>
              <w:ins w:id="498" w:author="ahueni" w:date="2018-05-30T21:37:00Z"/>
              <w:lang w:val="en-US"/>
            </w:rPr>
          </w:rPrChange>
        </w:rPr>
      </w:pPr>
      <w:ins w:id="49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00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01" w:author="ahueni" w:date="2018-05-30T21:38:00Z">
              <w:rPr>
                <w:lang w:val="en-US"/>
              </w:rPr>
            </w:rPrChange>
          </w:rPr>
          <w:t>geotrustglobalca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02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1B4626F0" w14:textId="77777777" w:rsidR="00DA0A16" w:rsidRPr="00DA0A16" w:rsidRDefault="00DA0A16" w:rsidP="00DA0A16">
      <w:pPr>
        <w:rPr>
          <w:ins w:id="503" w:author="ahueni" w:date="2018-05-30T21:37:00Z"/>
          <w:rFonts w:ascii="Lucida Console" w:hAnsi="Lucida Console"/>
          <w:sz w:val="20"/>
          <w:szCs w:val="20"/>
          <w:lang w:val="en-US"/>
          <w:rPrChange w:id="504" w:author="ahueni" w:date="2018-05-30T21:38:00Z">
            <w:rPr>
              <w:ins w:id="505" w:author="ahueni" w:date="2018-05-30T21:37:00Z"/>
              <w:lang w:val="en-US"/>
            </w:rPr>
          </w:rPrChange>
        </w:rPr>
      </w:pPr>
      <w:ins w:id="50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07" w:author="ahueni" w:date="2018-05-30T21:38:00Z">
              <w:rPr>
                <w:lang w:val="en-US"/>
              </w:rPr>
            </w:rPrChange>
          </w:rPr>
          <w:t>Entry for alias soneraclass2ca successfully imported.</w:t>
        </w:r>
      </w:ins>
    </w:p>
    <w:p w14:paraId="6D5090F0" w14:textId="77777777" w:rsidR="00DA0A16" w:rsidRPr="00DA0A16" w:rsidRDefault="00DA0A16" w:rsidP="00DA0A16">
      <w:pPr>
        <w:rPr>
          <w:ins w:id="508" w:author="ahueni" w:date="2018-05-30T21:37:00Z"/>
          <w:rFonts w:ascii="Lucida Console" w:hAnsi="Lucida Console"/>
          <w:sz w:val="20"/>
          <w:szCs w:val="20"/>
          <w:lang w:val="en-US"/>
          <w:rPrChange w:id="509" w:author="ahueni" w:date="2018-05-30T21:38:00Z">
            <w:rPr>
              <w:ins w:id="510" w:author="ahueni" w:date="2018-05-30T21:37:00Z"/>
              <w:lang w:val="en-US"/>
            </w:rPr>
          </w:rPrChange>
        </w:rPr>
      </w:pPr>
      <w:ins w:id="51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12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13" w:author="ahueni" w:date="2018-05-30T21:38:00Z">
              <w:rPr>
                <w:lang w:val="en-US"/>
              </w:rPr>
            </w:rPrChange>
          </w:rPr>
          <w:t>verisigntsaca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14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46D53987" w14:textId="77777777" w:rsidR="00DA0A16" w:rsidRPr="00DA0A16" w:rsidRDefault="00DA0A16" w:rsidP="00DA0A16">
      <w:pPr>
        <w:rPr>
          <w:ins w:id="515" w:author="ahueni" w:date="2018-05-30T21:37:00Z"/>
          <w:rFonts w:ascii="Lucida Console" w:hAnsi="Lucida Console"/>
          <w:sz w:val="20"/>
          <w:szCs w:val="20"/>
          <w:lang w:val="en-US"/>
          <w:rPrChange w:id="516" w:author="ahueni" w:date="2018-05-30T21:38:00Z">
            <w:rPr>
              <w:ins w:id="517" w:author="ahueni" w:date="2018-05-30T21:37:00Z"/>
              <w:lang w:val="en-US"/>
            </w:rPr>
          </w:rPrChange>
        </w:rPr>
      </w:pPr>
      <w:ins w:id="51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19" w:author="ahueni" w:date="2018-05-30T21:38:00Z">
              <w:rPr>
                <w:lang w:val="en-US"/>
              </w:rPr>
            </w:rPrChange>
          </w:rPr>
          <w:t>Entry for alias soneraclass1ca successfully imported.</w:t>
        </w:r>
      </w:ins>
    </w:p>
    <w:p w14:paraId="7D0CD112" w14:textId="77777777" w:rsidR="00DA0A16" w:rsidRPr="00DA0A16" w:rsidRDefault="00DA0A16" w:rsidP="00DA0A16">
      <w:pPr>
        <w:rPr>
          <w:ins w:id="520" w:author="ahueni" w:date="2018-05-30T21:37:00Z"/>
          <w:rFonts w:ascii="Lucida Console" w:hAnsi="Lucida Console"/>
          <w:sz w:val="20"/>
          <w:szCs w:val="20"/>
          <w:lang w:val="en-US"/>
          <w:rPrChange w:id="521" w:author="ahueni" w:date="2018-05-30T21:38:00Z">
            <w:rPr>
              <w:ins w:id="522" w:author="ahueni" w:date="2018-05-30T21:37:00Z"/>
              <w:lang w:val="en-US"/>
            </w:rPr>
          </w:rPrChange>
        </w:rPr>
      </w:pPr>
      <w:ins w:id="52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24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25" w:author="ahueni" w:date="2018-05-30T21:38:00Z">
              <w:rPr>
                <w:lang w:val="en-US"/>
              </w:rPr>
            </w:rPrChange>
          </w:rPr>
          <w:t>quovadisrootca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26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FBDA85B" w14:textId="77777777" w:rsidR="00DA0A16" w:rsidRPr="00DA0A16" w:rsidRDefault="00DA0A16" w:rsidP="00DA0A16">
      <w:pPr>
        <w:rPr>
          <w:ins w:id="527" w:author="ahueni" w:date="2018-05-30T21:37:00Z"/>
          <w:rFonts w:ascii="Lucida Console" w:hAnsi="Lucida Console"/>
          <w:sz w:val="20"/>
          <w:szCs w:val="20"/>
          <w:lang w:val="en-US"/>
          <w:rPrChange w:id="528" w:author="ahueni" w:date="2018-05-30T21:38:00Z">
            <w:rPr>
              <w:ins w:id="529" w:author="ahueni" w:date="2018-05-30T21:37:00Z"/>
              <w:lang w:val="en-US"/>
            </w:rPr>
          </w:rPrChange>
        </w:rPr>
      </w:pPr>
      <w:ins w:id="530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31" w:author="ahueni" w:date="2018-05-30T21:38:00Z">
              <w:rPr>
                <w:lang w:val="en-US"/>
              </w:rPr>
            </w:rPrChange>
          </w:rPr>
          <w:t>Entry for alias valicertclass2ca successfully imported.</w:t>
        </w:r>
      </w:ins>
    </w:p>
    <w:p w14:paraId="59F09EF9" w14:textId="77777777" w:rsidR="00DA0A16" w:rsidRPr="00DA0A16" w:rsidRDefault="00DA0A16" w:rsidP="00DA0A16">
      <w:pPr>
        <w:rPr>
          <w:ins w:id="532" w:author="ahueni" w:date="2018-05-30T21:37:00Z"/>
          <w:rFonts w:ascii="Lucida Console" w:hAnsi="Lucida Console"/>
          <w:sz w:val="20"/>
          <w:szCs w:val="20"/>
          <w:lang w:val="en-US"/>
          <w:rPrChange w:id="533" w:author="ahueni" w:date="2018-05-30T21:38:00Z">
            <w:rPr>
              <w:ins w:id="534" w:author="ahueni" w:date="2018-05-30T21:37:00Z"/>
              <w:lang w:val="en-US"/>
            </w:rPr>
          </w:rPrChange>
        </w:rPr>
      </w:pPr>
      <w:ins w:id="53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3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37" w:author="ahueni" w:date="2018-05-30T21:38:00Z">
              <w:rPr>
                <w:lang w:val="en-US"/>
              </w:rPr>
            </w:rPrChange>
          </w:rPr>
          <w:t>comodoaaaca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3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7F0F904B" w14:textId="77777777" w:rsidR="00DA0A16" w:rsidRPr="00DA0A16" w:rsidRDefault="00DA0A16" w:rsidP="00DA0A16">
      <w:pPr>
        <w:rPr>
          <w:ins w:id="539" w:author="ahueni" w:date="2018-05-30T21:37:00Z"/>
          <w:rFonts w:ascii="Lucida Console" w:hAnsi="Lucida Console"/>
          <w:sz w:val="20"/>
          <w:szCs w:val="20"/>
          <w:lang w:val="en-US"/>
          <w:rPrChange w:id="540" w:author="ahueni" w:date="2018-05-30T21:38:00Z">
            <w:rPr>
              <w:ins w:id="541" w:author="ahueni" w:date="2018-05-30T21:37:00Z"/>
              <w:lang w:val="en-US"/>
            </w:rPr>
          </w:rPrChange>
        </w:rPr>
      </w:pPr>
      <w:ins w:id="54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43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44" w:author="ahueni" w:date="2018-05-30T21:38:00Z">
              <w:rPr>
                <w:lang w:val="en-US"/>
              </w:rPr>
            </w:rPrChange>
          </w:rPr>
          <w:t>addtrustqualifiedca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45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131F8549" w14:textId="77777777" w:rsidR="00DA0A16" w:rsidRPr="00DA0A16" w:rsidRDefault="00DA0A16" w:rsidP="00DA0A16">
      <w:pPr>
        <w:rPr>
          <w:ins w:id="546" w:author="ahueni" w:date="2018-05-30T21:37:00Z"/>
          <w:rFonts w:ascii="Lucida Console" w:hAnsi="Lucida Console"/>
          <w:sz w:val="20"/>
          <w:szCs w:val="20"/>
          <w:lang w:val="en-US"/>
          <w:rPrChange w:id="547" w:author="ahueni" w:date="2018-05-30T21:38:00Z">
            <w:rPr>
              <w:ins w:id="548" w:author="ahueni" w:date="2018-05-30T21:37:00Z"/>
              <w:lang w:val="en-US"/>
            </w:rPr>
          </w:rPrChange>
        </w:rPr>
      </w:pPr>
      <w:ins w:id="54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50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51" w:author="ahueni" w:date="2018-05-30T21:38:00Z">
              <w:rPr>
                <w:lang w:val="en-US"/>
              </w:rPr>
            </w:rPrChange>
          </w:rPr>
          <w:t>keynectisrootca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52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3B48F4B2" w14:textId="77777777" w:rsidR="00DA0A16" w:rsidRPr="00DA0A16" w:rsidRDefault="00DA0A16" w:rsidP="00DA0A16">
      <w:pPr>
        <w:rPr>
          <w:ins w:id="553" w:author="ahueni" w:date="2018-05-30T21:37:00Z"/>
          <w:rFonts w:ascii="Lucida Console" w:hAnsi="Lucida Console"/>
          <w:sz w:val="20"/>
          <w:szCs w:val="20"/>
          <w:lang w:val="en-US"/>
          <w:rPrChange w:id="554" w:author="ahueni" w:date="2018-05-30T21:38:00Z">
            <w:rPr>
              <w:ins w:id="555" w:author="ahueni" w:date="2018-05-30T21:37:00Z"/>
              <w:lang w:val="en-US"/>
            </w:rPr>
          </w:rPrChange>
        </w:rPr>
      </w:pPr>
      <w:ins w:id="556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57" w:author="ahueni" w:date="2018-05-30T21:38:00Z">
              <w:rPr>
                <w:lang w:val="en-US"/>
              </w:rPr>
            </w:rPrChange>
          </w:rPr>
          <w:t>Entry for alias aolrootca2 successfully imported.</w:t>
        </w:r>
      </w:ins>
    </w:p>
    <w:p w14:paraId="78E02CD3" w14:textId="77777777" w:rsidR="00DA0A16" w:rsidRPr="00DA0A16" w:rsidRDefault="00DA0A16" w:rsidP="00DA0A16">
      <w:pPr>
        <w:rPr>
          <w:ins w:id="558" w:author="ahueni" w:date="2018-05-30T21:37:00Z"/>
          <w:rFonts w:ascii="Lucida Console" w:hAnsi="Lucida Console"/>
          <w:sz w:val="20"/>
          <w:szCs w:val="20"/>
          <w:lang w:val="en-US"/>
          <w:rPrChange w:id="559" w:author="ahueni" w:date="2018-05-30T21:38:00Z">
            <w:rPr>
              <w:ins w:id="560" w:author="ahueni" w:date="2018-05-30T21:37:00Z"/>
              <w:lang w:val="en-US"/>
            </w:rPr>
          </w:rPrChange>
        </w:rPr>
      </w:pPr>
      <w:ins w:id="561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62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563" w:author="ahueni" w:date="2018-05-30T21:38:00Z">
              <w:rPr>
                <w:lang w:val="en-US"/>
              </w:rPr>
            </w:rPrChange>
          </w:rPr>
          <w:t>addtrustexternalca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564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4B248487" w14:textId="77777777" w:rsidR="00DA0A16" w:rsidRPr="00DA0A16" w:rsidRDefault="00DA0A16" w:rsidP="00DA0A16">
      <w:pPr>
        <w:rPr>
          <w:ins w:id="565" w:author="ahueni" w:date="2018-05-30T21:37:00Z"/>
          <w:rFonts w:ascii="Lucida Console" w:hAnsi="Lucida Console"/>
          <w:sz w:val="20"/>
          <w:szCs w:val="20"/>
          <w:lang w:val="en-US"/>
          <w:rPrChange w:id="566" w:author="ahueni" w:date="2018-05-30T21:38:00Z">
            <w:rPr>
              <w:ins w:id="567" w:author="ahueni" w:date="2018-05-30T21:37:00Z"/>
              <w:lang w:val="en-US"/>
            </w:rPr>
          </w:rPrChange>
        </w:rPr>
      </w:pPr>
      <w:ins w:id="56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69" w:author="ahueni" w:date="2018-05-30T21:38:00Z">
              <w:rPr>
                <w:lang w:val="en-US"/>
              </w:rPr>
            </w:rPrChange>
          </w:rPr>
          <w:t>Entry for alias verisignclass2g3ca successfully imported.</w:t>
        </w:r>
      </w:ins>
    </w:p>
    <w:p w14:paraId="52FCFBD8" w14:textId="77777777" w:rsidR="00DA0A16" w:rsidRPr="00DA0A16" w:rsidRDefault="00DA0A16" w:rsidP="00DA0A16">
      <w:pPr>
        <w:rPr>
          <w:ins w:id="570" w:author="ahueni" w:date="2018-05-30T21:37:00Z"/>
          <w:rFonts w:ascii="Lucida Console" w:hAnsi="Lucida Console"/>
          <w:sz w:val="20"/>
          <w:szCs w:val="20"/>
          <w:lang w:val="en-US"/>
          <w:rPrChange w:id="571" w:author="ahueni" w:date="2018-05-30T21:38:00Z">
            <w:rPr>
              <w:ins w:id="572" w:author="ahueni" w:date="2018-05-30T21:37:00Z"/>
              <w:lang w:val="en-US"/>
            </w:rPr>
          </w:rPrChange>
        </w:rPr>
      </w:pPr>
      <w:ins w:id="57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74" w:author="ahueni" w:date="2018-05-30T21:38:00Z">
              <w:rPr>
                <w:lang w:val="en-US"/>
              </w:rPr>
            </w:rPrChange>
          </w:rPr>
          <w:t>Entry for alias aolrootca1 successfully imported.</w:t>
        </w:r>
      </w:ins>
    </w:p>
    <w:p w14:paraId="4E566E47" w14:textId="77777777" w:rsidR="00DA0A16" w:rsidRPr="00DA0A16" w:rsidRDefault="00DA0A16" w:rsidP="00DA0A16">
      <w:pPr>
        <w:rPr>
          <w:ins w:id="575" w:author="ahueni" w:date="2018-05-30T21:37:00Z"/>
          <w:rFonts w:ascii="Lucida Console" w:hAnsi="Lucida Console"/>
          <w:sz w:val="20"/>
          <w:szCs w:val="20"/>
          <w:lang w:val="en-US"/>
          <w:rPrChange w:id="576" w:author="ahueni" w:date="2018-05-30T21:38:00Z">
            <w:rPr>
              <w:ins w:id="577" w:author="ahueni" w:date="2018-05-30T21:37:00Z"/>
              <w:lang w:val="en-US"/>
            </w:rPr>
          </w:rPrChange>
        </w:rPr>
      </w:pPr>
      <w:ins w:id="57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79" w:author="ahueni" w:date="2018-05-30T21:38:00Z">
              <w:rPr>
                <w:lang w:val="en-US"/>
              </w:rPr>
            </w:rPrChange>
          </w:rPr>
          <w:t>Entry for alias verisignclass2g2ca successfully imported.</w:t>
        </w:r>
      </w:ins>
    </w:p>
    <w:p w14:paraId="64D16758" w14:textId="77777777" w:rsidR="00DA0A16" w:rsidRPr="00DA0A16" w:rsidRDefault="00DA0A16" w:rsidP="00DA0A16">
      <w:pPr>
        <w:rPr>
          <w:ins w:id="580" w:author="ahueni" w:date="2018-05-30T21:37:00Z"/>
          <w:rFonts w:ascii="Lucida Console" w:hAnsi="Lucida Console"/>
          <w:sz w:val="20"/>
          <w:szCs w:val="20"/>
          <w:lang w:val="en-US"/>
          <w:rPrChange w:id="581" w:author="ahueni" w:date="2018-05-30T21:38:00Z">
            <w:rPr>
              <w:ins w:id="582" w:author="ahueni" w:date="2018-05-30T21:37:00Z"/>
              <w:lang w:val="en-US"/>
            </w:rPr>
          </w:rPrChange>
        </w:rPr>
      </w:pPr>
      <w:ins w:id="58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84" w:author="ahueni" w:date="2018-05-30T21:38:00Z">
              <w:rPr>
                <w:lang w:val="en-US"/>
              </w:rPr>
            </w:rPrChange>
          </w:rPr>
          <w:t>Entry for alias geotrustprimarycag3 successfully imported.</w:t>
        </w:r>
      </w:ins>
    </w:p>
    <w:p w14:paraId="507674BB" w14:textId="77777777" w:rsidR="00DA0A16" w:rsidRPr="00DA0A16" w:rsidRDefault="00DA0A16" w:rsidP="00DA0A16">
      <w:pPr>
        <w:rPr>
          <w:ins w:id="585" w:author="ahueni" w:date="2018-05-30T21:37:00Z"/>
          <w:rFonts w:ascii="Lucida Console" w:hAnsi="Lucida Console"/>
          <w:sz w:val="20"/>
          <w:szCs w:val="20"/>
          <w:lang w:val="en-US"/>
          <w:rPrChange w:id="586" w:author="ahueni" w:date="2018-05-30T21:38:00Z">
            <w:rPr>
              <w:ins w:id="587" w:author="ahueni" w:date="2018-05-30T21:37:00Z"/>
              <w:lang w:val="en-US"/>
            </w:rPr>
          </w:rPrChange>
        </w:rPr>
      </w:pPr>
      <w:ins w:id="58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89" w:author="ahueni" w:date="2018-05-30T21:38:00Z">
              <w:rPr>
                <w:lang w:val="en-US"/>
              </w:rPr>
            </w:rPrChange>
          </w:rPr>
          <w:t>Entry for alias swisssigngoldg2ca successfully imported.</w:t>
        </w:r>
      </w:ins>
    </w:p>
    <w:p w14:paraId="6B691B00" w14:textId="77777777" w:rsidR="00DA0A16" w:rsidRPr="00DA0A16" w:rsidRDefault="00DA0A16" w:rsidP="00DA0A16">
      <w:pPr>
        <w:rPr>
          <w:ins w:id="590" w:author="ahueni" w:date="2018-05-30T21:37:00Z"/>
          <w:rFonts w:ascii="Lucida Console" w:hAnsi="Lucida Console"/>
          <w:sz w:val="20"/>
          <w:szCs w:val="20"/>
          <w:lang w:val="en-US"/>
          <w:rPrChange w:id="591" w:author="ahueni" w:date="2018-05-30T21:38:00Z">
            <w:rPr>
              <w:ins w:id="592" w:author="ahueni" w:date="2018-05-30T21:37:00Z"/>
              <w:lang w:val="en-US"/>
            </w:rPr>
          </w:rPrChange>
        </w:rPr>
      </w:pPr>
      <w:ins w:id="593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94" w:author="ahueni" w:date="2018-05-30T21:38:00Z">
              <w:rPr>
                <w:lang w:val="en-US"/>
              </w:rPr>
            </w:rPrChange>
          </w:rPr>
          <w:t>Entry for alias entrust2048ca successfully imported.</w:t>
        </w:r>
      </w:ins>
    </w:p>
    <w:p w14:paraId="3A3DAC83" w14:textId="77777777" w:rsidR="00DA0A16" w:rsidRPr="00DA0A16" w:rsidRDefault="00DA0A16" w:rsidP="00DA0A16">
      <w:pPr>
        <w:rPr>
          <w:ins w:id="595" w:author="ahueni" w:date="2018-05-30T21:37:00Z"/>
          <w:rFonts w:ascii="Lucida Console" w:hAnsi="Lucida Console"/>
          <w:sz w:val="20"/>
          <w:szCs w:val="20"/>
          <w:lang w:val="en-US"/>
          <w:rPrChange w:id="596" w:author="ahueni" w:date="2018-05-30T21:38:00Z">
            <w:rPr>
              <w:ins w:id="597" w:author="ahueni" w:date="2018-05-30T21:37:00Z"/>
              <w:lang w:val="en-US"/>
            </w:rPr>
          </w:rPrChange>
        </w:rPr>
      </w:pPr>
      <w:ins w:id="598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599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600" w:author="ahueni" w:date="2018-05-30T21:38:00Z">
              <w:rPr>
                <w:lang w:val="en-US"/>
              </w:rPr>
            </w:rPrChange>
          </w:rPr>
          <w:t>camerfirmachambersignca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601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6B0FEB70" w14:textId="77777777" w:rsidR="00DA0A16" w:rsidRPr="00DA0A16" w:rsidRDefault="00DA0A16" w:rsidP="00DA0A16">
      <w:pPr>
        <w:rPr>
          <w:ins w:id="602" w:author="ahueni" w:date="2018-05-30T21:37:00Z"/>
          <w:rFonts w:ascii="Lucida Console" w:hAnsi="Lucida Console"/>
          <w:sz w:val="20"/>
          <w:szCs w:val="20"/>
          <w:lang w:val="en-US"/>
          <w:rPrChange w:id="603" w:author="ahueni" w:date="2018-05-30T21:38:00Z">
            <w:rPr>
              <w:ins w:id="604" w:author="ahueni" w:date="2018-05-30T21:37:00Z"/>
              <w:lang w:val="en-US"/>
            </w:rPr>
          </w:rPrChange>
        </w:rPr>
      </w:pPr>
      <w:ins w:id="605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06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607" w:author="ahueni" w:date="2018-05-30T21:38:00Z">
              <w:rPr>
                <w:lang w:val="en-US"/>
              </w:rPr>
            </w:rPrChange>
          </w:rPr>
          <w:t>camerfirmachambersca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608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5CC81D53" w14:textId="77777777" w:rsidR="00DA0A16" w:rsidRPr="00DA0A16" w:rsidRDefault="00DA0A16" w:rsidP="00DA0A16">
      <w:pPr>
        <w:rPr>
          <w:ins w:id="609" w:author="ahueni" w:date="2018-05-30T21:37:00Z"/>
          <w:rFonts w:ascii="Lucida Console" w:hAnsi="Lucida Console"/>
          <w:sz w:val="20"/>
          <w:szCs w:val="20"/>
          <w:lang w:val="en-US"/>
          <w:rPrChange w:id="610" w:author="ahueni" w:date="2018-05-30T21:38:00Z">
            <w:rPr>
              <w:ins w:id="611" w:author="ahueni" w:date="2018-05-30T21:37:00Z"/>
              <w:lang w:val="en-US"/>
            </w:rPr>
          </w:rPrChange>
        </w:rPr>
      </w:pPr>
      <w:ins w:id="61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13" w:author="ahueni" w:date="2018-05-30T21:38:00Z">
              <w:rPr>
                <w:lang w:val="en-US"/>
              </w:rPr>
            </w:rPrChange>
          </w:rPr>
          <w:t>Entry for alias glassfish-instance successfully imported.</w:t>
        </w:r>
      </w:ins>
    </w:p>
    <w:p w14:paraId="0419D9E4" w14:textId="77777777" w:rsidR="00DA0A16" w:rsidRPr="00DA0A16" w:rsidRDefault="00DA0A16" w:rsidP="00DA0A16">
      <w:pPr>
        <w:rPr>
          <w:ins w:id="614" w:author="ahueni" w:date="2018-05-30T21:37:00Z"/>
          <w:rFonts w:ascii="Lucida Console" w:hAnsi="Lucida Console"/>
          <w:sz w:val="20"/>
          <w:szCs w:val="20"/>
          <w:lang w:val="en-US"/>
          <w:rPrChange w:id="615" w:author="ahueni" w:date="2018-05-30T21:38:00Z">
            <w:rPr>
              <w:ins w:id="616" w:author="ahueni" w:date="2018-05-30T21:37:00Z"/>
              <w:lang w:val="en-US"/>
            </w:rPr>
          </w:rPrChange>
        </w:rPr>
      </w:pPr>
      <w:ins w:id="617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18" w:author="ahueni" w:date="2018-05-30T21:38:00Z">
              <w:rPr>
                <w:lang w:val="en-US"/>
              </w:rPr>
            </w:rPrChange>
          </w:rPr>
          <w:t>Entry for alias godaddyclass2ca successfully imported.</w:t>
        </w:r>
      </w:ins>
    </w:p>
    <w:p w14:paraId="6EC8A00B" w14:textId="77777777" w:rsidR="00DA0A16" w:rsidRPr="00DA0A16" w:rsidRDefault="00DA0A16" w:rsidP="00DA0A16">
      <w:pPr>
        <w:rPr>
          <w:ins w:id="619" w:author="ahueni" w:date="2018-05-30T21:37:00Z"/>
          <w:rFonts w:ascii="Lucida Console" w:hAnsi="Lucida Console"/>
          <w:sz w:val="20"/>
          <w:szCs w:val="20"/>
          <w:lang w:val="en-US"/>
          <w:rPrChange w:id="620" w:author="ahueni" w:date="2018-05-30T21:38:00Z">
            <w:rPr>
              <w:ins w:id="621" w:author="ahueni" w:date="2018-05-30T21:37:00Z"/>
              <w:lang w:val="en-US"/>
            </w:rPr>
          </w:rPrChange>
        </w:rPr>
      </w:pPr>
      <w:ins w:id="622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23" w:author="ahueni" w:date="2018-05-30T21:38:00Z">
              <w:rPr>
                <w:lang w:val="en-US"/>
              </w:rPr>
            </w:rPrChange>
          </w:rPr>
          <w:t xml:space="preserve">Entry for alias </w:t>
        </w:r>
        <w:proofErr w:type="spellStart"/>
        <w:r w:rsidRPr="00DA0A16">
          <w:rPr>
            <w:rFonts w:ascii="Lucida Console" w:hAnsi="Lucida Console"/>
            <w:sz w:val="20"/>
            <w:szCs w:val="20"/>
            <w:lang w:val="en-US"/>
            <w:rPrChange w:id="624" w:author="ahueni" w:date="2018-05-30T21:38:00Z">
              <w:rPr>
                <w:lang w:val="en-US"/>
              </w:rPr>
            </w:rPrChange>
          </w:rPr>
          <w:t>entrustsslca</w:t>
        </w:r>
        <w:proofErr w:type="spellEnd"/>
        <w:r w:rsidRPr="00DA0A16">
          <w:rPr>
            <w:rFonts w:ascii="Lucida Console" w:hAnsi="Lucida Console"/>
            <w:sz w:val="20"/>
            <w:szCs w:val="20"/>
            <w:lang w:val="en-US"/>
            <w:rPrChange w:id="625" w:author="ahueni" w:date="2018-05-30T21:38:00Z">
              <w:rPr>
                <w:lang w:val="en-US"/>
              </w:rPr>
            </w:rPrChange>
          </w:rPr>
          <w:t xml:space="preserve"> successfully imported.</w:t>
        </w:r>
      </w:ins>
    </w:p>
    <w:p w14:paraId="21B0CA3F" w14:textId="77777777" w:rsidR="00DA0A16" w:rsidRPr="00DA0A16" w:rsidRDefault="00DA0A16" w:rsidP="00DA0A16">
      <w:pPr>
        <w:rPr>
          <w:ins w:id="626" w:author="ahueni" w:date="2018-05-30T21:37:00Z"/>
          <w:rFonts w:ascii="Lucida Console" w:hAnsi="Lucida Console"/>
          <w:sz w:val="20"/>
          <w:szCs w:val="20"/>
          <w:lang w:val="en-US"/>
          <w:rPrChange w:id="627" w:author="ahueni" w:date="2018-05-30T21:38:00Z">
            <w:rPr>
              <w:ins w:id="628" w:author="ahueni" w:date="2018-05-30T21:37:00Z"/>
              <w:lang w:val="en-US"/>
            </w:rPr>
          </w:rPrChange>
        </w:rPr>
      </w:pPr>
      <w:ins w:id="62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30" w:author="ahueni" w:date="2018-05-30T21:38:00Z">
              <w:rPr>
                <w:lang w:val="en-US"/>
              </w:rPr>
            </w:rPrChange>
          </w:rPr>
          <w:t>Entry for alias verisignclass1g3ca successfully imported.</w:t>
        </w:r>
      </w:ins>
    </w:p>
    <w:p w14:paraId="164B9D4B" w14:textId="77777777" w:rsidR="00DA0A16" w:rsidRPr="00DA0A16" w:rsidRDefault="00DA0A16" w:rsidP="00DA0A16">
      <w:pPr>
        <w:rPr>
          <w:ins w:id="631" w:author="ahueni" w:date="2018-05-30T21:37:00Z"/>
          <w:rFonts w:ascii="Lucida Console" w:hAnsi="Lucida Console"/>
          <w:sz w:val="20"/>
          <w:szCs w:val="20"/>
          <w:lang w:val="en-US"/>
          <w:rPrChange w:id="632" w:author="ahueni" w:date="2018-05-30T21:38:00Z">
            <w:rPr>
              <w:ins w:id="633" w:author="ahueni" w:date="2018-05-30T21:37:00Z"/>
              <w:lang w:val="en-US"/>
            </w:rPr>
          </w:rPrChange>
        </w:rPr>
      </w:pPr>
      <w:ins w:id="63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35" w:author="ahueni" w:date="2018-05-30T21:38:00Z">
              <w:rPr>
                <w:lang w:val="en-US"/>
              </w:rPr>
            </w:rPrChange>
          </w:rPr>
          <w:t>Entry for alias secomevrootca1 successfully imported.</w:t>
        </w:r>
      </w:ins>
    </w:p>
    <w:p w14:paraId="6DDE07E1" w14:textId="77777777" w:rsidR="00DA0A16" w:rsidRPr="00DA0A16" w:rsidRDefault="00DA0A16" w:rsidP="00DA0A16">
      <w:pPr>
        <w:rPr>
          <w:ins w:id="636" w:author="ahueni" w:date="2018-05-30T21:37:00Z"/>
          <w:rFonts w:ascii="Lucida Console" w:hAnsi="Lucida Console"/>
          <w:sz w:val="20"/>
          <w:szCs w:val="20"/>
          <w:lang w:val="en-US"/>
          <w:rPrChange w:id="637" w:author="ahueni" w:date="2018-05-30T21:38:00Z">
            <w:rPr>
              <w:ins w:id="638" w:author="ahueni" w:date="2018-05-30T21:37:00Z"/>
              <w:lang w:val="en-US"/>
            </w:rPr>
          </w:rPrChange>
        </w:rPr>
      </w:pPr>
      <w:ins w:id="639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40" w:author="ahueni" w:date="2018-05-30T21:38:00Z">
              <w:rPr>
                <w:lang w:val="en-US"/>
              </w:rPr>
            </w:rPrChange>
          </w:rPr>
          <w:t>Entry for alias verisignclass1g2ca successfully imported.</w:t>
        </w:r>
      </w:ins>
    </w:p>
    <w:p w14:paraId="79E1476F" w14:textId="77777777" w:rsidR="00DA0A16" w:rsidRPr="00DA0A16" w:rsidRDefault="00DA0A16" w:rsidP="00DA0A16">
      <w:pPr>
        <w:rPr>
          <w:ins w:id="641" w:author="ahueni" w:date="2018-05-30T21:37:00Z"/>
          <w:rFonts w:ascii="Lucida Console" w:hAnsi="Lucida Console"/>
          <w:sz w:val="20"/>
          <w:szCs w:val="20"/>
          <w:lang w:val="en-US"/>
          <w:rPrChange w:id="642" w:author="ahueni" w:date="2018-05-30T21:38:00Z">
            <w:rPr>
              <w:ins w:id="643" w:author="ahueni" w:date="2018-05-30T21:37:00Z"/>
              <w:lang w:val="en-US"/>
            </w:rPr>
          </w:rPrChange>
        </w:rPr>
      </w:pPr>
      <w:ins w:id="644" w:author="ahueni" w:date="2018-05-30T21:37:00Z">
        <w:r w:rsidRPr="00DA0A16">
          <w:rPr>
            <w:rFonts w:ascii="Lucida Console" w:hAnsi="Lucida Console"/>
            <w:sz w:val="20"/>
            <w:szCs w:val="20"/>
            <w:lang w:val="en-US"/>
            <w:rPrChange w:id="645" w:author="ahueni" w:date="2018-05-30T21:38:00Z">
              <w:rPr>
                <w:lang w:val="en-US"/>
              </w:rPr>
            </w:rPrChange>
          </w:rPr>
          <w:t>Import command completed:  78 entries successfully imported, 0 entries failed or cancelled</w:t>
        </w:r>
      </w:ins>
    </w:p>
    <w:p w14:paraId="1246F5CF" w14:textId="77777777" w:rsidR="00DA0A16" w:rsidRDefault="00DA0A16" w:rsidP="002D0FD7">
      <w:pPr>
        <w:rPr>
          <w:ins w:id="646" w:author="ahueni" w:date="2018-05-30T21:37:00Z"/>
          <w:lang w:val="en-US"/>
        </w:rPr>
      </w:pPr>
    </w:p>
    <w:p w14:paraId="0F25ADE2" w14:textId="77777777" w:rsidR="00DA0A16" w:rsidRDefault="00DA0A16" w:rsidP="002D0FD7">
      <w:pPr>
        <w:rPr>
          <w:ins w:id="647" w:author="ahueni" w:date="2018-05-30T21:44:00Z"/>
          <w:lang w:val="en-US"/>
        </w:rPr>
      </w:pPr>
    </w:p>
    <w:p w14:paraId="6E229767" w14:textId="26D7F772" w:rsidR="009F357B" w:rsidRPr="009F357B" w:rsidRDefault="009F357B" w:rsidP="009F357B">
      <w:pPr>
        <w:rPr>
          <w:ins w:id="648" w:author="ahueni" w:date="2018-05-30T21:44:00Z"/>
          <w:lang w:val="en-US"/>
        </w:rPr>
      </w:pPr>
      <w:ins w:id="649" w:author="ahueni" w:date="2018-05-30T21:44:00Z">
        <w:r>
          <w:rPr>
            <w:lang w:val="en-US"/>
          </w:rPr>
          <w:t># V</w:t>
        </w:r>
        <w:r w:rsidRPr="009F357B">
          <w:rPr>
            <w:lang w:val="en-US"/>
          </w:rPr>
          <w:t xml:space="preserve">iew the content of the pkcs12 </w:t>
        </w:r>
        <w:proofErr w:type="spellStart"/>
        <w:r w:rsidRPr="009F357B">
          <w:rPr>
            <w:lang w:val="en-US"/>
          </w:rPr>
          <w:t>keystore</w:t>
        </w:r>
        <w:proofErr w:type="spellEnd"/>
        <w:r w:rsidRPr="009F357B">
          <w:rPr>
            <w:lang w:val="en-US"/>
          </w:rPr>
          <w:t xml:space="preserve"> by:</w:t>
        </w:r>
      </w:ins>
    </w:p>
    <w:p w14:paraId="40173B2F" w14:textId="77777777" w:rsidR="009F357B" w:rsidRPr="009F357B" w:rsidRDefault="009F357B" w:rsidP="009F357B">
      <w:pPr>
        <w:rPr>
          <w:ins w:id="650" w:author="ahueni" w:date="2018-05-30T21:44:00Z"/>
          <w:lang w:val="en-US"/>
        </w:rPr>
      </w:pPr>
    </w:p>
    <w:p w14:paraId="581B7F0B" w14:textId="5D268CA0" w:rsidR="009F357B" w:rsidRDefault="009F357B" w:rsidP="009F357B">
      <w:pPr>
        <w:rPr>
          <w:ins w:id="651" w:author="ahueni" w:date="2018-07-22T13:38:00Z"/>
          <w:lang w:val="en-US"/>
        </w:rPr>
      </w:pPr>
      <w:proofErr w:type="spellStart"/>
      <w:ins w:id="652" w:author="ahueni" w:date="2018-05-30T21:44:00Z">
        <w:r w:rsidRPr="009F357B">
          <w:rPr>
            <w:lang w:val="en-US"/>
          </w:rPr>
          <w:t>openssl</w:t>
        </w:r>
        <w:proofErr w:type="spellEnd"/>
        <w:r w:rsidRPr="009F357B">
          <w:rPr>
            <w:lang w:val="en-US"/>
          </w:rPr>
          <w:t xml:space="preserve"> pkcs12</w:t>
        </w:r>
      </w:ins>
      <w:ins w:id="653" w:author="ahueni" w:date="2018-07-22T13:22:00Z">
        <w:r w:rsidR="0093277C">
          <w:rPr>
            <w:lang w:val="en-US"/>
          </w:rPr>
          <w:t xml:space="preserve"> -alias </w:t>
        </w:r>
        <w:proofErr w:type="spellStart"/>
        <w:r w:rsidR="0093277C" w:rsidRPr="00AE00D3">
          <w:rPr>
            <w:lang w:val="en-US"/>
          </w:rPr>
          <w:t>specchio_trust</w:t>
        </w:r>
      </w:ins>
      <w:proofErr w:type="spellEnd"/>
      <w:ins w:id="654" w:author="ahueni" w:date="2018-05-30T21:44:00Z">
        <w:r w:rsidRPr="009F357B">
          <w:rPr>
            <w:lang w:val="en-US"/>
          </w:rPr>
          <w:t xml:space="preserve"> -in </w:t>
        </w:r>
        <w:proofErr w:type="gramStart"/>
        <w:r>
          <w:rPr>
            <w:lang w:val="en-US"/>
          </w:rPr>
          <w:t>cacerts</w:t>
        </w:r>
        <w:r w:rsidRPr="009F357B">
          <w:rPr>
            <w:lang w:val="en-US"/>
          </w:rPr>
          <w:t>.p</w:t>
        </w:r>
        <w:proofErr w:type="gramEnd"/>
        <w:r w:rsidRPr="009F357B">
          <w:rPr>
            <w:lang w:val="en-US"/>
          </w:rPr>
          <w:t>12</w:t>
        </w:r>
      </w:ins>
    </w:p>
    <w:p w14:paraId="5E760528" w14:textId="77777777" w:rsidR="00E0700B" w:rsidRDefault="00E0700B" w:rsidP="009F357B">
      <w:pPr>
        <w:rPr>
          <w:ins w:id="655" w:author="ahueni" w:date="2018-07-22T13:38:00Z"/>
          <w:lang w:val="en-US"/>
        </w:rPr>
      </w:pPr>
    </w:p>
    <w:p w14:paraId="033AE6D8" w14:textId="77777777" w:rsidR="00E0700B" w:rsidRDefault="00E0700B" w:rsidP="00E0700B">
      <w:pPr>
        <w:rPr>
          <w:ins w:id="656" w:author="ahueni" w:date="2018-07-22T13:39:00Z"/>
          <w:lang w:val="en-US"/>
        </w:rPr>
      </w:pPr>
      <w:ins w:id="657" w:author="ahueni" w:date="2018-07-22T13:39:00Z">
        <w:r>
          <w:rPr>
            <w:lang w:val="en-US"/>
          </w:rPr>
          <w:t># conversion</w:t>
        </w:r>
        <w:r>
          <w:rPr>
            <w:rStyle w:val="FootnoteReference"/>
            <w:lang w:val="en-US"/>
          </w:rPr>
          <w:footnoteReference w:id="2"/>
        </w:r>
        <w:r>
          <w:rPr>
            <w:lang w:val="en-US"/>
          </w:rPr>
          <w:t xml:space="preserve">: use </w:t>
        </w:r>
        <w:proofErr w:type="spellStart"/>
        <w:r>
          <w:rPr>
            <w:lang w:val="en-US"/>
          </w:rPr>
          <w:t>keystore</w:t>
        </w:r>
        <w:proofErr w:type="spellEnd"/>
        <w:r>
          <w:rPr>
            <w:lang w:val="en-US"/>
          </w:rPr>
          <w:t xml:space="preserve"> password = </w:t>
        </w:r>
        <w:proofErr w:type="spellStart"/>
        <w:r>
          <w:rPr>
            <w:lang w:val="en-US"/>
          </w:rPr>
          <w:t>changeit</w:t>
        </w:r>
        <w:proofErr w:type="spellEnd"/>
      </w:ins>
    </w:p>
    <w:p w14:paraId="05B69A54" w14:textId="7D2D7F2B" w:rsidR="00E0700B" w:rsidRDefault="00E0700B" w:rsidP="00E0700B">
      <w:pPr>
        <w:rPr>
          <w:ins w:id="660" w:author="ahueni" w:date="2018-07-22T13:39:00Z"/>
          <w:lang w:val="en-US"/>
        </w:rPr>
      </w:pPr>
      <w:proofErr w:type="spellStart"/>
      <w:ins w:id="661" w:author="ahueni" w:date="2018-07-22T13:39:00Z">
        <w:r>
          <w:rPr>
            <w:lang w:val="en-US"/>
          </w:rPr>
          <w:t>sudo</w:t>
        </w:r>
        <w:proofErr w:type="spellEnd"/>
        <w:r>
          <w:rPr>
            <w:lang w:val="en-US"/>
          </w:rPr>
          <w:t xml:space="preserve"> </w:t>
        </w:r>
        <w:proofErr w:type="spellStart"/>
        <w:r w:rsidRPr="00380601">
          <w:rPr>
            <w:lang w:val="en-US"/>
          </w:rPr>
          <w:t>keytool</w:t>
        </w:r>
        <w:proofErr w:type="spellEnd"/>
        <w:r w:rsidRPr="00380601">
          <w:rPr>
            <w:lang w:val="en-US"/>
          </w:rPr>
          <w:t xml:space="preserve"> -</w:t>
        </w:r>
        <w:proofErr w:type="spellStart"/>
        <w:r w:rsidRPr="00380601">
          <w:rPr>
            <w:lang w:val="en-US"/>
          </w:rPr>
          <w:t>importkeystore</w:t>
        </w:r>
        <w:proofErr w:type="spellEnd"/>
        <w:r w:rsidRPr="00380601">
          <w:rPr>
            <w:lang w:val="en-US"/>
          </w:rPr>
          <w:t xml:space="preserve"> -</w:t>
        </w:r>
        <w:proofErr w:type="spellStart"/>
        <w:r w:rsidRPr="00380601">
          <w:rPr>
            <w:lang w:val="en-US"/>
          </w:rPr>
          <w:t>srckeystore</w:t>
        </w:r>
        <w:proofErr w:type="spellEnd"/>
        <w:r w:rsidRPr="00380601">
          <w:rPr>
            <w:lang w:val="en-US"/>
          </w:rPr>
          <w:t xml:space="preserve"> </w:t>
        </w:r>
        <w:proofErr w:type="spellStart"/>
        <w:r w:rsidRPr="00304819">
          <w:rPr>
            <w:lang w:val="en-US"/>
          </w:rPr>
          <w:t>keystore.jks</w:t>
        </w:r>
        <w:proofErr w:type="spellEnd"/>
        <w:r w:rsidRPr="00380601">
          <w:rPr>
            <w:lang w:val="en-US"/>
          </w:rPr>
          <w:t xml:space="preserve"> -</w:t>
        </w:r>
        <w:proofErr w:type="spellStart"/>
        <w:r w:rsidRPr="00380601">
          <w:rPr>
            <w:lang w:val="en-US"/>
          </w:rPr>
          <w:t>destkeystore</w:t>
        </w:r>
        <w:proofErr w:type="spellEnd"/>
        <w:r w:rsidRPr="00380601">
          <w:rPr>
            <w:lang w:val="en-US"/>
          </w:rPr>
          <w:t xml:space="preserve"> </w:t>
        </w:r>
        <w:proofErr w:type="gramStart"/>
        <w:r w:rsidRPr="00304819">
          <w:rPr>
            <w:lang w:val="en-US"/>
          </w:rPr>
          <w:t>keystore</w:t>
        </w:r>
        <w:r w:rsidRPr="00380601">
          <w:rPr>
            <w:lang w:val="en-US"/>
          </w:rPr>
          <w:t>.p</w:t>
        </w:r>
        <w:proofErr w:type="gramEnd"/>
        <w:r w:rsidRPr="00380601">
          <w:rPr>
            <w:lang w:val="en-US"/>
          </w:rPr>
          <w:t>12 -</w:t>
        </w:r>
        <w:proofErr w:type="spellStart"/>
        <w:r w:rsidRPr="00380601">
          <w:rPr>
            <w:lang w:val="en-US"/>
          </w:rPr>
          <w:t>deststoretype</w:t>
        </w:r>
        <w:proofErr w:type="spellEnd"/>
        <w:r w:rsidRPr="00380601">
          <w:rPr>
            <w:lang w:val="en-US"/>
          </w:rPr>
          <w:t xml:space="preserve"> PKCS12</w:t>
        </w:r>
        <w:r>
          <w:rPr>
            <w:lang w:val="en-US"/>
          </w:rPr>
          <w:t xml:space="preserve"> </w:t>
        </w:r>
        <w:r w:rsidRPr="00AE00D3">
          <w:rPr>
            <w:lang w:val="en-US"/>
          </w:rPr>
          <w:t>-</w:t>
        </w:r>
        <w:proofErr w:type="spellStart"/>
        <w:r w:rsidRPr="00AE00D3">
          <w:rPr>
            <w:lang w:val="en-US"/>
          </w:rPr>
          <w:t>storepass</w:t>
        </w:r>
        <w:proofErr w:type="spellEnd"/>
        <w:r w:rsidRPr="00AE00D3">
          <w:rPr>
            <w:lang w:val="en-US"/>
          </w:rPr>
          <w:t xml:space="preserve"> </w:t>
        </w:r>
        <w:proofErr w:type="spellStart"/>
        <w:r w:rsidRPr="00AE00D3">
          <w:rPr>
            <w:lang w:val="en-US"/>
          </w:rPr>
          <w:t>changeit</w:t>
        </w:r>
        <w:proofErr w:type="spellEnd"/>
      </w:ins>
    </w:p>
    <w:p w14:paraId="70B0B1AF" w14:textId="77777777" w:rsidR="00E0700B" w:rsidRDefault="00E0700B" w:rsidP="009F357B">
      <w:pPr>
        <w:rPr>
          <w:ins w:id="662" w:author="ahueni" w:date="2018-07-22T13:38:00Z"/>
          <w:lang w:val="en-US"/>
        </w:rPr>
      </w:pPr>
    </w:p>
    <w:p w14:paraId="05955CDE" w14:textId="77777777" w:rsidR="00E0700B" w:rsidRPr="00E0700B" w:rsidRDefault="00E0700B" w:rsidP="00E0700B">
      <w:pPr>
        <w:rPr>
          <w:ins w:id="663" w:author="ahueni" w:date="2018-07-22T13:39:00Z"/>
          <w:rFonts w:ascii="Lucida Console" w:hAnsi="Lucida Console"/>
          <w:sz w:val="20"/>
          <w:szCs w:val="20"/>
          <w:lang w:val="en-US"/>
        </w:rPr>
      </w:pPr>
      <w:ins w:id="664" w:author="ahueni" w:date="2018-07-22T13:39:00Z">
        <w:r w:rsidRPr="00E0700B">
          <w:rPr>
            <w:rFonts w:ascii="Lucida Console" w:hAnsi="Lucida Console"/>
            <w:sz w:val="20"/>
            <w:szCs w:val="20"/>
            <w:lang w:val="en-US"/>
          </w:rPr>
          <w:t xml:space="preserve">Enter source </w:t>
        </w:r>
        <w:proofErr w:type="spellStart"/>
        <w:r w:rsidRPr="00E0700B">
          <w:rPr>
            <w:rFonts w:ascii="Lucida Console" w:hAnsi="Lucida Console"/>
            <w:sz w:val="20"/>
            <w:szCs w:val="20"/>
            <w:lang w:val="en-US"/>
          </w:rPr>
          <w:t>keystore</w:t>
        </w:r>
        <w:proofErr w:type="spellEnd"/>
        <w:r w:rsidRPr="00E0700B">
          <w:rPr>
            <w:rFonts w:ascii="Lucida Console" w:hAnsi="Lucida Console"/>
            <w:sz w:val="20"/>
            <w:szCs w:val="20"/>
            <w:lang w:val="en-US"/>
          </w:rPr>
          <w:t xml:space="preserve"> password:  </w:t>
        </w:r>
      </w:ins>
    </w:p>
    <w:p w14:paraId="4E1876C8" w14:textId="77777777" w:rsidR="00E0700B" w:rsidRPr="00E0700B" w:rsidRDefault="00E0700B" w:rsidP="00E0700B">
      <w:pPr>
        <w:rPr>
          <w:ins w:id="665" w:author="ahueni" w:date="2018-07-22T13:39:00Z"/>
          <w:rFonts w:ascii="Lucida Console" w:hAnsi="Lucida Console"/>
          <w:sz w:val="20"/>
          <w:szCs w:val="20"/>
          <w:lang w:val="en-US"/>
        </w:rPr>
      </w:pPr>
      <w:ins w:id="666" w:author="ahueni" w:date="2018-07-22T13:39:00Z">
        <w:r w:rsidRPr="00E0700B">
          <w:rPr>
            <w:rFonts w:ascii="Lucida Console" w:hAnsi="Lucida Console"/>
            <w:sz w:val="20"/>
            <w:szCs w:val="20"/>
            <w:lang w:val="en-US"/>
          </w:rPr>
          <w:t xml:space="preserve">Entry for alias </w:t>
        </w:r>
        <w:proofErr w:type="spellStart"/>
        <w:r w:rsidRPr="00E0700B">
          <w:rPr>
            <w:rFonts w:ascii="Lucida Console" w:hAnsi="Lucida Console"/>
            <w:sz w:val="20"/>
            <w:szCs w:val="20"/>
            <w:lang w:val="en-US"/>
          </w:rPr>
          <w:t>specchio_trust</w:t>
        </w:r>
        <w:proofErr w:type="spellEnd"/>
        <w:r w:rsidRPr="00E0700B">
          <w:rPr>
            <w:rFonts w:ascii="Lucida Console" w:hAnsi="Lucida Console"/>
            <w:sz w:val="20"/>
            <w:szCs w:val="20"/>
            <w:lang w:val="en-US"/>
          </w:rPr>
          <w:t xml:space="preserve"> successfully imported.</w:t>
        </w:r>
      </w:ins>
    </w:p>
    <w:p w14:paraId="1B91B119" w14:textId="77777777" w:rsidR="00E0700B" w:rsidRPr="00E0700B" w:rsidRDefault="00E0700B" w:rsidP="00E0700B">
      <w:pPr>
        <w:rPr>
          <w:ins w:id="667" w:author="ahueni" w:date="2018-07-22T13:39:00Z"/>
          <w:rFonts w:ascii="Lucida Console" w:hAnsi="Lucida Console"/>
          <w:sz w:val="20"/>
          <w:szCs w:val="20"/>
          <w:lang w:val="en-US"/>
        </w:rPr>
      </w:pPr>
      <w:ins w:id="668" w:author="ahueni" w:date="2018-07-22T13:39:00Z">
        <w:r w:rsidRPr="00E0700B">
          <w:rPr>
            <w:rFonts w:ascii="Lucida Console" w:hAnsi="Lucida Console"/>
            <w:sz w:val="20"/>
            <w:szCs w:val="20"/>
            <w:lang w:val="en-US"/>
          </w:rPr>
          <w:t>Entry for alias glassfish-instance successfully imported.</w:t>
        </w:r>
      </w:ins>
    </w:p>
    <w:p w14:paraId="3F43C8C6" w14:textId="77777777" w:rsidR="00E0700B" w:rsidRPr="00E0700B" w:rsidRDefault="00E0700B" w:rsidP="00E0700B">
      <w:pPr>
        <w:rPr>
          <w:ins w:id="669" w:author="ahueni" w:date="2018-07-22T13:39:00Z"/>
          <w:rFonts w:ascii="Lucida Console" w:hAnsi="Lucida Console"/>
          <w:sz w:val="20"/>
          <w:szCs w:val="20"/>
          <w:lang w:val="en-US"/>
        </w:rPr>
      </w:pPr>
      <w:ins w:id="670" w:author="ahueni" w:date="2018-07-22T13:39:00Z">
        <w:r w:rsidRPr="00E0700B">
          <w:rPr>
            <w:rFonts w:ascii="Lucida Console" w:hAnsi="Lucida Console"/>
            <w:sz w:val="20"/>
            <w:szCs w:val="20"/>
            <w:lang w:val="en-US"/>
          </w:rPr>
          <w:t>Entry for alias s1as successfully imported.</w:t>
        </w:r>
      </w:ins>
    </w:p>
    <w:p w14:paraId="267A32B7" w14:textId="77777777" w:rsidR="00E0700B" w:rsidRPr="00E0700B" w:rsidRDefault="00E0700B" w:rsidP="00E0700B">
      <w:pPr>
        <w:rPr>
          <w:ins w:id="671" w:author="ahueni" w:date="2018-07-22T13:39:00Z"/>
          <w:rFonts w:ascii="Lucida Console" w:hAnsi="Lucida Console"/>
          <w:sz w:val="20"/>
          <w:szCs w:val="20"/>
          <w:lang w:val="en-US"/>
        </w:rPr>
      </w:pPr>
      <w:ins w:id="672" w:author="ahueni" w:date="2018-07-22T13:39:00Z">
        <w:r w:rsidRPr="00E0700B">
          <w:rPr>
            <w:rFonts w:ascii="Lucida Console" w:hAnsi="Lucida Console"/>
            <w:sz w:val="20"/>
            <w:szCs w:val="20"/>
            <w:lang w:val="en-US"/>
          </w:rPr>
          <w:t>Import command completed:  3 entries successfully imported, 0 entries failed or cancelled</w:t>
        </w:r>
      </w:ins>
    </w:p>
    <w:p w14:paraId="459D84D4" w14:textId="322A6294" w:rsidR="00E0700B" w:rsidRDefault="00E0700B" w:rsidP="009F357B">
      <w:pPr>
        <w:rPr>
          <w:ins w:id="673" w:author="ahueni" w:date="2018-05-30T21:43:00Z"/>
          <w:lang w:val="en-US"/>
        </w:rPr>
      </w:pPr>
    </w:p>
    <w:p w14:paraId="5F0EF0DF" w14:textId="77777777" w:rsidR="009F357B" w:rsidRDefault="009F357B" w:rsidP="002D0FD7">
      <w:pPr>
        <w:rPr>
          <w:ins w:id="674" w:author="ahueni" w:date="2018-05-30T21:43:00Z"/>
          <w:lang w:val="en-US"/>
        </w:rPr>
      </w:pPr>
    </w:p>
    <w:p w14:paraId="5C5D970E" w14:textId="77777777" w:rsidR="009F357B" w:rsidRPr="009F357B" w:rsidRDefault="009F357B" w:rsidP="009F357B">
      <w:pPr>
        <w:rPr>
          <w:ins w:id="675" w:author="ahueni" w:date="2018-05-30T21:43:00Z"/>
          <w:lang w:val="en-US"/>
        </w:rPr>
      </w:pPr>
      <w:commentRangeStart w:id="676"/>
      <w:ins w:id="677" w:author="ahueni" w:date="2018-05-30T21:43:00Z">
        <w:r w:rsidRPr="009F357B">
          <w:rPr>
            <w:lang w:val="en-US"/>
          </w:rPr>
          <w:t>Export the certificate:</w:t>
        </w:r>
      </w:ins>
    </w:p>
    <w:p w14:paraId="0D78EC59" w14:textId="77777777" w:rsidR="009F357B" w:rsidRPr="009F357B" w:rsidRDefault="009F357B" w:rsidP="009F357B">
      <w:pPr>
        <w:rPr>
          <w:ins w:id="678" w:author="ahueni" w:date="2018-05-30T21:43:00Z"/>
          <w:lang w:val="en-US"/>
        </w:rPr>
      </w:pPr>
    </w:p>
    <w:p w14:paraId="730FDA43" w14:textId="181E291A" w:rsidR="009F357B" w:rsidRDefault="009F357B" w:rsidP="009F357B">
      <w:pPr>
        <w:rPr>
          <w:ins w:id="679" w:author="ahueni" w:date="2018-05-30T21:45:00Z"/>
          <w:lang w:val="en-US"/>
        </w:rPr>
      </w:pPr>
      <w:commentRangeStart w:id="680"/>
      <w:proofErr w:type="spellStart"/>
      <w:ins w:id="681" w:author="ahueni" w:date="2018-05-30T21:43:00Z">
        <w:r>
          <w:rPr>
            <w:lang w:val="en-US"/>
          </w:rPr>
          <w:t>sudo</w:t>
        </w:r>
        <w:proofErr w:type="spellEnd"/>
        <w:r>
          <w:rPr>
            <w:lang w:val="en-US"/>
          </w:rPr>
          <w:t xml:space="preserve"> </w:t>
        </w:r>
        <w:proofErr w:type="spellStart"/>
        <w:r w:rsidRPr="009F357B">
          <w:rPr>
            <w:lang w:val="en-US"/>
          </w:rPr>
          <w:t>openssl</w:t>
        </w:r>
        <w:proofErr w:type="spellEnd"/>
        <w:r w:rsidRPr="009F357B">
          <w:rPr>
            <w:lang w:val="en-US"/>
          </w:rPr>
          <w:t xml:space="preserve"> pkcs12 -in </w:t>
        </w:r>
        <w:proofErr w:type="gramStart"/>
        <w:r>
          <w:rPr>
            <w:lang w:val="en-US"/>
          </w:rPr>
          <w:t>cacerts</w:t>
        </w:r>
        <w:r w:rsidRPr="009F357B">
          <w:rPr>
            <w:lang w:val="en-US"/>
          </w:rPr>
          <w:t>.p</w:t>
        </w:r>
        <w:proofErr w:type="gramEnd"/>
        <w:r w:rsidRPr="009F357B">
          <w:rPr>
            <w:lang w:val="en-US"/>
          </w:rPr>
          <w:t>12 -</w:t>
        </w:r>
        <w:proofErr w:type="spellStart"/>
        <w:r w:rsidRPr="009F357B">
          <w:rPr>
            <w:lang w:val="en-US"/>
          </w:rPr>
          <w:t>nokeys</w:t>
        </w:r>
        <w:proofErr w:type="spellEnd"/>
        <w:r w:rsidRPr="009F357B">
          <w:rPr>
            <w:lang w:val="en-US"/>
          </w:rPr>
          <w:t xml:space="preserve"> -out </w:t>
        </w:r>
        <w:proofErr w:type="spellStart"/>
        <w:r w:rsidRPr="009F357B">
          <w:rPr>
            <w:lang w:val="en-US"/>
          </w:rPr>
          <w:t>cert.pem</w:t>
        </w:r>
      </w:ins>
      <w:commentRangeEnd w:id="680"/>
      <w:proofErr w:type="spellEnd"/>
      <w:ins w:id="682" w:author="ahueni" w:date="2018-07-22T13:41:00Z">
        <w:r w:rsidR="00E0700B">
          <w:rPr>
            <w:rStyle w:val="CommentReference"/>
          </w:rPr>
          <w:commentReference w:id="680"/>
        </w:r>
      </w:ins>
    </w:p>
    <w:p w14:paraId="51F80043" w14:textId="77777777" w:rsidR="009F357B" w:rsidRDefault="009F357B" w:rsidP="009F357B">
      <w:pPr>
        <w:rPr>
          <w:ins w:id="683" w:author="ahueni" w:date="2018-07-22T13:40:00Z"/>
          <w:lang w:val="en-US"/>
        </w:rPr>
      </w:pPr>
    </w:p>
    <w:p w14:paraId="322EE2FB" w14:textId="77777777" w:rsidR="009F357B" w:rsidRPr="009F357B" w:rsidRDefault="009F357B" w:rsidP="009F357B">
      <w:pPr>
        <w:rPr>
          <w:ins w:id="684" w:author="ahueni" w:date="2018-05-30T21:43:00Z"/>
          <w:lang w:val="en-US"/>
        </w:rPr>
      </w:pPr>
    </w:p>
    <w:p w14:paraId="42352491" w14:textId="012FE75A" w:rsidR="009F357B" w:rsidRPr="009F357B" w:rsidRDefault="009F357B" w:rsidP="009F357B">
      <w:pPr>
        <w:rPr>
          <w:ins w:id="685" w:author="ahueni" w:date="2018-05-30T21:43:00Z"/>
          <w:lang w:val="en-US"/>
        </w:rPr>
      </w:pPr>
      <w:ins w:id="686" w:author="ahueni" w:date="2018-05-30T21:43:00Z">
        <w:r w:rsidRPr="009F357B">
          <w:rPr>
            <w:lang w:val="en-US"/>
          </w:rPr>
          <w:lastRenderedPageBreak/>
          <w:t>Export the private key (unencrypted)</w:t>
        </w:r>
      </w:ins>
      <w:ins w:id="687" w:author="ahueni" w:date="2018-07-22T13:56:00Z">
        <w:r w:rsidR="002A1E82">
          <w:rPr>
            <w:lang w:val="en-US"/>
          </w:rPr>
          <w:t xml:space="preserve">: use </w:t>
        </w:r>
        <w:proofErr w:type="spellStart"/>
        <w:r w:rsidR="002A1E82">
          <w:rPr>
            <w:lang w:val="en-US"/>
          </w:rPr>
          <w:t>changeit</w:t>
        </w:r>
        <w:proofErr w:type="spellEnd"/>
        <w:r w:rsidR="002A1E82">
          <w:rPr>
            <w:lang w:val="en-US"/>
          </w:rPr>
          <w:t xml:space="preserve"> for all pass phrases</w:t>
        </w:r>
      </w:ins>
    </w:p>
    <w:p w14:paraId="0BC89BA1" w14:textId="77777777" w:rsidR="009F357B" w:rsidRPr="009F357B" w:rsidRDefault="009F357B" w:rsidP="009F357B">
      <w:pPr>
        <w:rPr>
          <w:ins w:id="688" w:author="ahueni" w:date="2018-05-30T21:43:00Z"/>
          <w:lang w:val="en-US"/>
        </w:rPr>
      </w:pPr>
    </w:p>
    <w:p w14:paraId="6D49CFE2" w14:textId="1D74FA51" w:rsidR="00C26AE9" w:rsidRDefault="00C26AE9" w:rsidP="00C26AE9">
      <w:pPr>
        <w:rPr>
          <w:ins w:id="689" w:author="ahueni" w:date="2018-07-22T13:58:00Z"/>
          <w:lang w:val="en-US"/>
        </w:rPr>
      </w:pPr>
      <w:commentRangeStart w:id="690"/>
      <w:proofErr w:type="spellStart"/>
      <w:ins w:id="691" w:author="ahueni" w:date="2018-07-22T13:44:00Z">
        <w:r w:rsidRPr="00D9457F">
          <w:rPr>
            <w:highlight w:val="red"/>
            <w:lang w:val="en-US"/>
            <w:rPrChange w:id="692" w:author="ahueni" w:date="2018-07-22T13:58:00Z">
              <w:rPr>
                <w:lang w:val="en-US"/>
              </w:rPr>
            </w:rPrChange>
          </w:rPr>
          <w:t>sudo</w:t>
        </w:r>
        <w:proofErr w:type="spellEnd"/>
        <w:r w:rsidRPr="00D9457F">
          <w:rPr>
            <w:highlight w:val="red"/>
            <w:lang w:val="en-US"/>
            <w:rPrChange w:id="693" w:author="ahueni" w:date="2018-07-22T13:58:00Z">
              <w:rPr>
                <w:lang w:val="en-US"/>
              </w:rPr>
            </w:rPrChange>
          </w:rPr>
          <w:t xml:space="preserve"> </w:t>
        </w:r>
        <w:proofErr w:type="spellStart"/>
        <w:r w:rsidRPr="00D9457F">
          <w:rPr>
            <w:highlight w:val="red"/>
            <w:lang w:val="en-US"/>
            <w:rPrChange w:id="694" w:author="ahueni" w:date="2018-07-22T13:58:00Z">
              <w:rPr>
                <w:lang w:val="en-US"/>
              </w:rPr>
            </w:rPrChange>
          </w:rPr>
          <w:t>openssl</w:t>
        </w:r>
        <w:proofErr w:type="spellEnd"/>
        <w:r w:rsidRPr="00D9457F">
          <w:rPr>
            <w:highlight w:val="red"/>
            <w:lang w:val="en-US"/>
            <w:rPrChange w:id="695" w:author="ahueni" w:date="2018-07-22T13:58:00Z">
              <w:rPr>
                <w:lang w:val="en-US"/>
              </w:rPr>
            </w:rPrChange>
          </w:rPr>
          <w:t xml:space="preserve"> pkcs12 -in </w:t>
        </w:r>
        <w:proofErr w:type="gramStart"/>
        <w:r w:rsidRPr="00D9457F">
          <w:rPr>
            <w:highlight w:val="red"/>
            <w:lang w:val="en-US"/>
            <w:rPrChange w:id="696" w:author="ahueni" w:date="2018-07-22T13:58:00Z">
              <w:rPr>
                <w:lang w:val="en-US"/>
              </w:rPr>
            </w:rPrChange>
          </w:rPr>
          <w:t>keystore</w:t>
        </w:r>
        <w:r w:rsidR="000940FA" w:rsidRPr="00D9457F">
          <w:rPr>
            <w:highlight w:val="red"/>
            <w:lang w:val="en-US"/>
            <w:rPrChange w:id="697" w:author="ahueni" w:date="2018-07-22T13:58:00Z">
              <w:rPr>
                <w:lang w:val="en-US"/>
              </w:rPr>
            </w:rPrChange>
          </w:rPr>
          <w:t>.p</w:t>
        </w:r>
        <w:proofErr w:type="gramEnd"/>
        <w:r w:rsidR="000940FA" w:rsidRPr="00D9457F">
          <w:rPr>
            <w:highlight w:val="red"/>
            <w:lang w:val="en-US"/>
            <w:rPrChange w:id="698" w:author="ahueni" w:date="2018-07-22T13:58:00Z">
              <w:rPr>
                <w:lang w:val="en-US"/>
              </w:rPr>
            </w:rPrChange>
          </w:rPr>
          <w:t>12 -</w:t>
        </w:r>
        <w:proofErr w:type="spellStart"/>
        <w:r w:rsidR="000940FA" w:rsidRPr="00D9457F">
          <w:rPr>
            <w:highlight w:val="red"/>
            <w:lang w:val="en-US"/>
            <w:rPrChange w:id="699" w:author="ahueni" w:date="2018-07-22T13:58:00Z">
              <w:rPr>
                <w:lang w:val="en-US"/>
              </w:rPr>
            </w:rPrChange>
          </w:rPr>
          <w:t>nocerts</w:t>
        </w:r>
        <w:proofErr w:type="spellEnd"/>
        <w:r w:rsidRPr="00D9457F">
          <w:rPr>
            <w:highlight w:val="red"/>
            <w:lang w:val="en-US"/>
            <w:rPrChange w:id="700" w:author="ahueni" w:date="2018-07-22T13:58:00Z">
              <w:rPr>
                <w:lang w:val="en-US"/>
              </w:rPr>
            </w:rPrChange>
          </w:rPr>
          <w:t xml:space="preserve"> -out </w:t>
        </w:r>
        <w:proofErr w:type="spellStart"/>
        <w:r w:rsidRPr="00D9457F">
          <w:rPr>
            <w:highlight w:val="red"/>
            <w:lang w:val="en-US"/>
            <w:rPrChange w:id="701" w:author="ahueni" w:date="2018-07-22T13:58:00Z">
              <w:rPr>
                <w:lang w:val="en-US"/>
              </w:rPr>
            </w:rPrChange>
          </w:rPr>
          <w:t>private_keys.pem</w:t>
        </w:r>
      </w:ins>
      <w:commentRangeEnd w:id="690"/>
      <w:proofErr w:type="spellEnd"/>
      <w:ins w:id="702" w:author="ahueni" w:date="2018-07-22T13:58:00Z">
        <w:r w:rsidR="00D9457F">
          <w:rPr>
            <w:rStyle w:val="CommentReference"/>
          </w:rPr>
          <w:commentReference w:id="690"/>
        </w:r>
      </w:ins>
    </w:p>
    <w:p w14:paraId="10B34AD9" w14:textId="61BE748D" w:rsidR="00D9457F" w:rsidRDefault="00D9457F" w:rsidP="00D9457F">
      <w:pPr>
        <w:rPr>
          <w:ins w:id="703" w:author="ahueni" w:date="2018-07-22T13:58:00Z"/>
          <w:lang w:val="en-US"/>
        </w:rPr>
      </w:pPr>
      <w:proofErr w:type="spellStart"/>
      <w:ins w:id="704" w:author="ahueni" w:date="2018-07-22T13:58:00Z">
        <w:r>
          <w:rPr>
            <w:lang w:val="en-US"/>
          </w:rPr>
          <w:t>sudo</w:t>
        </w:r>
        <w:proofErr w:type="spellEnd"/>
        <w:r>
          <w:rPr>
            <w:lang w:val="en-US"/>
          </w:rPr>
          <w:t xml:space="preserve"> </w:t>
        </w:r>
        <w:proofErr w:type="spellStart"/>
        <w:r w:rsidRPr="009F357B">
          <w:rPr>
            <w:lang w:val="en-US"/>
          </w:rPr>
          <w:t>openssl</w:t>
        </w:r>
        <w:proofErr w:type="spellEnd"/>
        <w:r w:rsidRPr="009F357B">
          <w:rPr>
            <w:lang w:val="en-US"/>
          </w:rPr>
          <w:t xml:space="preserve"> pkcs12 -in </w:t>
        </w:r>
        <w:proofErr w:type="gramStart"/>
        <w:r w:rsidRPr="00304819">
          <w:rPr>
            <w:lang w:val="en-US"/>
          </w:rPr>
          <w:t>keystore</w:t>
        </w:r>
        <w:r>
          <w:rPr>
            <w:lang w:val="en-US"/>
          </w:rPr>
          <w:t>.p</w:t>
        </w:r>
        <w:proofErr w:type="gramEnd"/>
        <w:r>
          <w:rPr>
            <w:lang w:val="en-US"/>
          </w:rPr>
          <w:t xml:space="preserve">12 </w:t>
        </w:r>
        <w:r w:rsidRPr="009F357B">
          <w:rPr>
            <w:lang w:val="en-US"/>
          </w:rPr>
          <w:t xml:space="preserve">-out </w:t>
        </w:r>
        <w:proofErr w:type="spellStart"/>
        <w:r>
          <w:rPr>
            <w:lang w:val="en-US"/>
          </w:rPr>
          <w:t>private_keys</w:t>
        </w:r>
        <w:r w:rsidRPr="009F357B">
          <w:rPr>
            <w:lang w:val="en-US"/>
          </w:rPr>
          <w:t>.pem</w:t>
        </w:r>
        <w:proofErr w:type="spellEnd"/>
      </w:ins>
    </w:p>
    <w:p w14:paraId="13F3F2B8" w14:textId="77777777" w:rsidR="00D9457F" w:rsidRDefault="00D9457F" w:rsidP="00C26AE9">
      <w:pPr>
        <w:rPr>
          <w:ins w:id="705" w:author="ahueni" w:date="2018-07-22T13:44:00Z"/>
          <w:lang w:val="en-US"/>
        </w:rPr>
      </w:pPr>
    </w:p>
    <w:p w14:paraId="3D7C6EE3" w14:textId="0FFCB8CA" w:rsidR="009F357B" w:rsidRDefault="009F357B" w:rsidP="009F357B">
      <w:pPr>
        <w:rPr>
          <w:ins w:id="706" w:author="ahueni" w:date="2018-05-30T21:37:00Z"/>
          <w:lang w:val="en-US"/>
        </w:rPr>
      </w:pPr>
    </w:p>
    <w:p w14:paraId="530207F4" w14:textId="77777777" w:rsidR="002A1E82" w:rsidRPr="002A1E82" w:rsidRDefault="002A1E82" w:rsidP="002A1E82">
      <w:pPr>
        <w:rPr>
          <w:ins w:id="707" w:author="ahueni" w:date="2018-07-22T13:56:00Z"/>
          <w:lang w:val="en-US"/>
        </w:rPr>
      </w:pPr>
      <w:ins w:id="708" w:author="ahueni" w:date="2018-07-22T13:56:00Z">
        <w:r w:rsidRPr="002A1E82">
          <w:rPr>
            <w:lang w:val="en-US"/>
          </w:rPr>
          <w:t>Enter Import Password:</w:t>
        </w:r>
      </w:ins>
    </w:p>
    <w:p w14:paraId="0FF80631" w14:textId="77777777" w:rsidR="002A1E82" w:rsidRPr="002A1E82" w:rsidRDefault="002A1E82" w:rsidP="002A1E82">
      <w:pPr>
        <w:rPr>
          <w:ins w:id="709" w:author="ahueni" w:date="2018-07-22T13:56:00Z"/>
          <w:lang w:val="en-US"/>
        </w:rPr>
      </w:pPr>
      <w:ins w:id="710" w:author="ahueni" w:date="2018-07-22T13:56:00Z">
        <w:r w:rsidRPr="002A1E82">
          <w:rPr>
            <w:lang w:val="en-US"/>
          </w:rPr>
          <w:t>MAC verified OK</w:t>
        </w:r>
      </w:ins>
    </w:p>
    <w:p w14:paraId="39124484" w14:textId="77777777" w:rsidR="002A1E82" w:rsidRPr="002A1E82" w:rsidRDefault="002A1E82" w:rsidP="002A1E82">
      <w:pPr>
        <w:rPr>
          <w:ins w:id="711" w:author="ahueni" w:date="2018-07-22T13:56:00Z"/>
          <w:lang w:val="en-US"/>
        </w:rPr>
      </w:pPr>
      <w:ins w:id="712" w:author="ahueni" w:date="2018-07-22T13:56:00Z">
        <w:r w:rsidRPr="002A1E82">
          <w:rPr>
            <w:lang w:val="en-US"/>
          </w:rPr>
          <w:t>Enter PEM pass phrase:</w:t>
        </w:r>
      </w:ins>
    </w:p>
    <w:p w14:paraId="0CDB5712" w14:textId="77777777" w:rsidR="002A1E82" w:rsidRPr="002A1E82" w:rsidRDefault="002A1E82" w:rsidP="002A1E82">
      <w:pPr>
        <w:rPr>
          <w:ins w:id="713" w:author="ahueni" w:date="2018-07-22T13:56:00Z"/>
          <w:lang w:val="en-US"/>
        </w:rPr>
      </w:pPr>
      <w:ins w:id="714" w:author="ahueni" w:date="2018-07-22T13:56:00Z">
        <w:r w:rsidRPr="002A1E82">
          <w:rPr>
            <w:lang w:val="en-US"/>
          </w:rPr>
          <w:t>Verifying - Enter PEM pass phrase:</w:t>
        </w:r>
      </w:ins>
    </w:p>
    <w:p w14:paraId="55A7FC38" w14:textId="77777777" w:rsidR="002A1E82" w:rsidRPr="002A1E82" w:rsidRDefault="002A1E82" w:rsidP="002A1E82">
      <w:pPr>
        <w:rPr>
          <w:ins w:id="715" w:author="ahueni" w:date="2018-07-22T13:56:00Z"/>
          <w:lang w:val="en-US"/>
        </w:rPr>
      </w:pPr>
      <w:ins w:id="716" w:author="ahueni" w:date="2018-07-22T13:56:00Z">
        <w:r w:rsidRPr="002A1E82">
          <w:rPr>
            <w:lang w:val="en-US"/>
          </w:rPr>
          <w:t>Enter PEM pass phrase:</w:t>
        </w:r>
      </w:ins>
    </w:p>
    <w:p w14:paraId="2883D067" w14:textId="77777777" w:rsidR="002A1E82" w:rsidRPr="002A1E82" w:rsidRDefault="002A1E82" w:rsidP="002A1E82">
      <w:pPr>
        <w:rPr>
          <w:ins w:id="717" w:author="ahueni" w:date="2018-07-22T13:56:00Z"/>
          <w:lang w:val="en-US"/>
        </w:rPr>
      </w:pPr>
      <w:ins w:id="718" w:author="ahueni" w:date="2018-07-22T13:56:00Z">
        <w:r w:rsidRPr="002A1E82">
          <w:rPr>
            <w:lang w:val="en-US"/>
          </w:rPr>
          <w:t>Verifying - Enter PEM pass phrase:</w:t>
        </w:r>
      </w:ins>
    </w:p>
    <w:p w14:paraId="63DED403" w14:textId="77777777" w:rsidR="002A1E82" w:rsidRPr="002A1E82" w:rsidRDefault="002A1E82" w:rsidP="002A1E82">
      <w:pPr>
        <w:rPr>
          <w:ins w:id="719" w:author="ahueni" w:date="2018-07-22T13:56:00Z"/>
          <w:lang w:val="en-US"/>
        </w:rPr>
      </w:pPr>
      <w:ins w:id="720" w:author="ahueni" w:date="2018-07-22T13:56:00Z">
        <w:r w:rsidRPr="002A1E82">
          <w:rPr>
            <w:lang w:val="en-US"/>
          </w:rPr>
          <w:t>Enter PEM pass phrase:</w:t>
        </w:r>
      </w:ins>
    </w:p>
    <w:p w14:paraId="767853B3" w14:textId="77777777" w:rsidR="002A1E82" w:rsidRPr="002A1E82" w:rsidRDefault="002A1E82" w:rsidP="002A1E82">
      <w:pPr>
        <w:rPr>
          <w:ins w:id="721" w:author="ahueni" w:date="2018-07-22T13:56:00Z"/>
          <w:lang w:val="en-US"/>
        </w:rPr>
      </w:pPr>
      <w:ins w:id="722" w:author="ahueni" w:date="2018-07-22T13:56:00Z">
        <w:r w:rsidRPr="002A1E82">
          <w:rPr>
            <w:lang w:val="en-US"/>
          </w:rPr>
          <w:t>Verifying - Enter PEM pass phrase:</w:t>
        </w:r>
      </w:ins>
    </w:p>
    <w:p w14:paraId="338C6C27" w14:textId="77777777" w:rsidR="00DA0A16" w:rsidRDefault="00DA0A16" w:rsidP="002D0FD7">
      <w:pPr>
        <w:rPr>
          <w:ins w:id="723" w:author="ahueni" w:date="2018-07-22T14:00:00Z"/>
          <w:lang w:val="en-US"/>
        </w:rPr>
      </w:pPr>
    </w:p>
    <w:p w14:paraId="369C8F69" w14:textId="77777777" w:rsidR="003A4C0C" w:rsidRDefault="003A4C0C" w:rsidP="002D0FD7">
      <w:pPr>
        <w:rPr>
          <w:ins w:id="724" w:author="ahueni" w:date="2018-07-22T14:00:00Z"/>
          <w:lang w:val="en-US"/>
        </w:rPr>
      </w:pPr>
    </w:p>
    <w:p w14:paraId="7BCDC99C" w14:textId="75DC7CB5" w:rsidR="003A4C0C" w:rsidRDefault="003A4C0C" w:rsidP="002D0FD7">
      <w:pPr>
        <w:rPr>
          <w:ins w:id="725" w:author="ahueni" w:date="2018-07-22T14:00:00Z"/>
          <w:lang w:val="en-US"/>
        </w:rPr>
      </w:pPr>
      <w:ins w:id="726" w:author="ahueni" w:date="2018-07-22T14:00:00Z">
        <w:r>
          <w:rPr>
            <w:lang w:val="en-US"/>
          </w:rPr>
          <w:t># show contents</w:t>
        </w:r>
      </w:ins>
    </w:p>
    <w:p w14:paraId="20BC60DB" w14:textId="170DFC98" w:rsidR="003A4C0C" w:rsidRDefault="003A4C0C" w:rsidP="002D0FD7">
      <w:pPr>
        <w:rPr>
          <w:ins w:id="727" w:author="ahueni" w:date="2018-07-22T14:00:00Z"/>
          <w:lang w:val="en-US"/>
        </w:rPr>
      </w:pPr>
      <w:ins w:id="728" w:author="ahueni" w:date="2018-07-22T14:00:00Z">
        <w:r>
          <w:rPr>
            <w:lang w:val="en-US"/>
          </w:rPr>
          <w:t xml:space="preserve">cat </w:t>
        </w:r>
        <w:proofErr w:type="spellStart"/>
        <w:r>
          <w:rPr>
            <w:lang w:val="en-US"/>
          </w:rPr>
          <w:t>private_keys</w:t>
        </w:r>
        <w:r w:rsidRPr="009F357B">
          <w:rPr>
            <w:lang w:val="en-US"/>
          </w:rPr>
          <w:t>.pem</w:t>
        </w:r>
        <w:proofErr w:type="spellEnd"/>
      </w:ins>
    </w:p>
    <w:p w14:paraId="0EA0166F" w14:textId="77777777" w:rsidR="003A4C0C" w:rsidRDefault="003A4C0C" w:rsidP="002D0FD7">
      <w:pPr>
        <w:rPr>
          <w:ins w:id="729" w:author="ahueni" w:date="2018-07-22T14:00:00Z"/>
          <w:lang w:val="en-US"/>
        </w:rPr>
      </w:pPr>
    </w:p>
    <w:commentRangeEnd w:id="676"/>
    <w:p w14:paraId="2E89512E" w14:textId="523918BF" w:rsidR="003A4C0C" w:rsidRPr="003A4C0C" w:rsidRDefault="00503CD9">
      <w:pPr>
        <w:pStyle w:val="ListParagraph"/>
        <w:numPr>
          <w:ilvl w:val="0"/>
          <w:numId w:val="1"/>
        </w:numPr>
        <w:rPr>
          <w:ins w:id="730" w:author="ahueni" w:date="2018-05-30T21:37:00Z"/>
          <w:lang w:val="en-US"/>
        </w:rPr>
        <w:pPrChange w:id="731" w:author="ahueni" w:date="2018-07-22T14:00:00Z">
          <w:pPr/>
        </w:pPrChange>
      </w:pPr>
      <w:ins w:id="732" w:author="ahueni" w:date="2018-07-22T14:06:00Z">
        <w:r>
          <w:rPr>
            <w:rStyle w:val="CommentReference"/>
          </w:rPr>
          <w:commentReference w:id="676"/>
        </w:r>
      </w:ins>
      <w:ins w:id="733" w:author="ahueni" w:date="2018-07-22T14:00:00Z">
        <w:r w:rsidR="003A4C0C">
          <w:rPr>
            <w:lang w:val="en-US"/>
          </w:rPr>
          <w:t>Shows both private keys and certificates</w:t>
        </w:r>
      </w:ins>
    </w:p>
    <w:p w14:paraId="2D1DEA39" w14:textId="77777777" w:rsidR="00DA0A16" w:rsidRDefault="00DA0A16" w:rsidP="002D0FD7">
      <w:pPr>
        <w:rPr>
          <w:ins w:id="734" w:author="ahueni" w:date="2018-07-22T14:01:00Z"/>
          <w:lang w:val="en-US"/>
        </w:rPr>
      </w:pPr>
    </w:p>
    <w:p w14:paraId="10CEE48A" w14:textId="77777777" w:rsidR="00690C0D" w:rsidRDefault="00690C0D" w:rsidP="002D0FD7">
      <w:pPr>
        <w:rPr>
          <w:ins w:id="735" w:author="ahueni" w:date="2018-07-22T14:01:00Z"/>
          <w:lang w:val="en-US"/>
        </w:rPr>
      </w:pPr>
    </w:p>
    <w:p w14:paraId="6C222D4A" w14:textId="77777777" w:rsidR="00690C0D" w:rsidRDefault="00690C0D" w:rsidP="002D0FD7">
      <w:pPr>
        <w:rPr>
          <w:ins w:id="736" w:author="ahueni" w:date="2018-05-09T21:45:00Z"/>
          <w:lang w:val="en-US"/>
        </w:rPr>
      </w:pPr>
    </w:p>
    <w:p w14:paraId="4DAD6B4C" w14:textId="77777777" w:rsidR="00B23E06" w:rsidRDefault="00B23E06" w:rsidP="00B23E06">
      <w:pPr>
        <w:pStyle w:val="Heading3"/>
        <w:rPr>
          <w:ins w:id="737" w:author="ahueni" w:date="2018-05-09T21:45:00Z"/>
          <w:lang w:val="en-US"/>
        </w:rPr>
      </w:pPr>
      <w:ins w:id="738" w:author="ahueni" w:date="2018-05-09T21:45:00Z">
        <w:r>
          <w:rPr>
            <w:lang w:val="en-US"/>
          </w:rPr>
          <w:t>Import of SPECCHIO Super Trust and Creation of key signed with Super Trust (to be done on new servers using SPECCHIO Super Trust)</w:t>
        </w:r>
      </w:ins>
    </w:p>
    <w:p w14:paraId="10FA0E71" w14:textId="77777777" w:rsidR="00B23E06" w:rsidRPr="005C7A50" w:rsidRDefault="00B23E06" w:rsidP="00B2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739" w:author="ahueni" w:date="2018-05-09T21:45:00Z"/>
          <w:i/>
          <w:lang w:val="en-US"/>
        </w:rPr>
      </w:pPr>
      <w:ins w:id="740" w:author="ahueni" w:date="2018-05-09T21:45:00Z">
        <w:r w:rsidRPr="005C7A50">
          <w:rPr>
            <w:i/>
            <w:lang w:val="en-US"/>
          </w:rPr>
          <w:t>Note: IPs and host names must be matched with server in question.</w:t>
        </w:r>
      </w:ins>
    </w:p>
    <w:p w14:paraId="6408B1A2" w14:textId="77777777" w:rsidR="00B23E06" w:rsidRDefault="00B23E06" w:rsidP="00B23E06">
      <w:pPr>
        <w:rPr>
          <w:ins w:id="741" w:author="ahueni" w:date="2018-05-09T21:45:00Z"/>
          <w:lang w:val="en-US"/>
        </w:rPr>
      </w:pPr>
    </w:p>
    <w:p w14:paraId="214ACD29" w14:textId="77777777" w:rsidR="00B23E06" w:rsidRDefault="00B23E06" w:rsidP="002D0FD7">
      <w:pPr>
        <w:rPr>
          <w:lang w:val="en-US"/>
        </w:rPr>
      </w:pPr>
    </w:p>
    <w:p w14:paraId="26F287D4" w14:textId="77777777" w:rsidR="00F34297" w:rsidRDefault="00F34297" w:rsidP="002D0FD7">
      <w:pPr>
        <w:rPr>
          <w:ins w:id="742" w:author="ahueni" w:date="2018-04-22T14:19:00Z"/>
          <w:lang w:val="en-US"/>
        </w:rPr>
      </w:pPr>
    </w:p>
    <w:p w14:paraId="1BCBC3F1" w14:textId="7B689ECB" w:rsidR="00197310" w:rsidRDefault="00197310" w:rsidP="002D0FD7">
      <w:pPr>
        <w:rPr>
          <w:ins w:id="743" w:author="ahueni" w:date="2018-04-22T14:19:00Z"/>
          <w:lang w:val="en-US"/>
        </w:rPr>
      </w:pPr>
      <w:ins w:id="744" w:author="ahueni" w:date="2018-04-22T14:19:00Z">
        <w:r>
          <w:rPr>
            <w:lang w:val="en-US"/>
          </w:rPr>
          <w:t># remove existing trusted certificate if required:</w:t>
        </w:r>
      </w:ins>
    </w:p>
    <w:p w14:paraId="2AB35C8B" w14:textId="1F913B4E" w:rsidR="00197310" w:rsidRDefault="00197310" w:rsidP="00197310">
      <w:pPr>
        <w:rPr>
          <w:ins w:id="745" w:author="ahueni" w:date="2018-04-22T14:20:00Z"/>
          <w:lang w:val="en-US"/>
        </w:rPr>
      </w:pPr>
      <w:proofErr w:type="spellStart"/>
      <w:ins w:id="746" w:author="ahueni" w:date="2018-04-22T14:20:00Z">
        <w:r w:rsidRPr="002D0FD7">
          <w:rPr>
            <w:lang w:val="en-US"/>
          </w:rPr>
          <w:t>keytool</w:t>
        </w:r>
        <w:proofErr w:type="spellEnd"/>
        <w:r w:rsidRPr="002D0FD7">
          <w:rPr>
            <w:lang w:val="en-US"/>
          </w:rPr>
          <w:t xml:space="preserve"> -delete -alias </w:t>
        </w:r>
        <w:proofErr w:type="spellStart"/>
        <w:r w:rsidRPr="00AE00D3">
          <w:rPr>
            <w:lang w:val="en-US"/>
          </w:rPr>
          <w:t>specchio_trust</w:t>
        </w:r>
        <w:proofErr w:type="spellEnd"/>
        <w:r w:rsidRPr="00AE00D3">
          <w:rPr>
            <w:lang w:val="en-US"/>
          </w:rPr>
          <w:t xml:space="preserve"> </w:t>
        </w:r>
        <w:r w:rsidRPr="002D0FD7">
          <w:rPr>
            <w:lang w:val="en-US"/>
          </w:rPr>
          <w:t>-</w:t>
        </w:r>
        <w:proofErr w:type="spellStart"/>
        <w:r w:rsidRPr="002D0FD7">
          <w:rPr>
            <w:lang w:val="en-US"/>
          </w:rPr>
          <w:t>keystore</w:t>
        </w:r>
        <w:proofErr w:type="spellEnd"/>
        <w:r w:rsidRPr="002D0FD7">
          <w:rPr>
            <w:lang w:val="en-US"/>
          </w:rPr>
          <w:t xml:space="preserve"> </w:t>
        </w:r>
        <w:proofErr w:type="spellStart"/>
        <w:r>
          <w:rPr>
            <w:lang w:val="en-US"/>
          </w:rPr>
          <w:t>cacerts</w:t>
        </w:r>
        <w:r w:rsidRPr="002D0FD7">
          <w:rPr>
            <w:lang w:val="en-US"/>
          </w:rPr>
          <w:t>.jks</w:t>
        </w:r>
        <w:proofErr w:type="spellEnd"/>
        <w:r w:rsidRPr="003A1AE5">
          <w:rPr>
            <w:lang w:val="en-US"/>
          </w:rPr>
          <w:t xml:space="preserve"> </w:t>
        </w:r>
        <w:r w:rsidRPr="00AE00D3">
          <w:rPr>
            <w:lang w:val="en-US"/>
          </w:rPr>
          <w:t>-</w:t>
        </w:r>
        <w:proofErr w:type="spellStart"/>
        <w:r w:rsidRPr="00AE00D3">
          <w:rPr>
            <w:lang w:val="en-US"/>
          </w:rPr>
          <w:t>storepass</w:t>
        </w:r>
        <w:proofErr w:type="spellEnd"/>
        <w:r w:rsidRPr="00AE00D3">
          <w:rPr>
            <w:lang w:val="en-US"/>
          </w:rPr>
          <w:t xml:space="preserve"> </w:t>
        </w:r>
        <w:proofErr w:type="spellStart"/>
        <w:r w:rsidRPr="00AE00D3">
          <w:rPr>
            <w:lang w:val="en-US"/>
          </w:rPr>
          <w:t>changeit</w:t>
        </w:r>
        <w:proofErr w:type="spellEnd"/>
      </w:ins>
    </w:p>
    <w:p w14:paraId="7F870F73" w14:textId="77777777" w:rsidR="00197310" w:rsidRDefault="00197310" w:rsidP="002D0FD7">
      <w:pPr>
        <w:rPr>
          <w:lang w:val="en-US"/>
        </w:rPr>
      </w:pPr>
    </w:p>
    <w:p w14:paraId="41519493" w14:textId="77777777" w:rsidR="00F34297" w:rsidRDefault="00F34297" w:rsidP="002D0FD7">
      <w:pPr>
        <w:rPr>
          <w:lang w:val="en-US"/>
        </w:rPr>
      </w:pPr>
    </w:p>
    <w:p w14:paraId="71BDACF5" w14:textId="06213B27" w:rsidR="00F34297" w:rsidRPr="00F34297" w:rsidRDefault="00F34297" w:rsidP="00F34297">
      <w:pPr>
        <w:rPr>
          <w:lang w:val="en-US"/>
        </w:rPr>
      </w:pPr>
      <w:r w:rsidRPr="00F34297">
        <w:rPr>
          <w:lang w:val="en-US"/>
        </w:rPr>
        <w:t># import signed certificate into trust store</w:t>
      </w:r>
      <w:r w:rsidR="002D6292">
        <w:rPr>
          <w:lang w:val="en-US"/>
        </w:rPr>
        <w:t xml:space="preserve">: </w:t>
      </w:r>
      <w:commentRangeStart w:id="747"/>
      <w:del w:id="748" w:author="ahueni" w:date="2018-04-22T14:19:00Z">
        <w:r w:rsidR="002D6292" w:rsidRPr="002D6292" w:rsidDel="00197310">
          <w:rPr>
            <w:highlight w:val="yellow"/>
            <w:lang w:val="en-US"/>
          </w:rPr>
          <w:delText>is that actually needed???</w:delText>
        </w:r>
        <w:commentRangeEnd w:id="747"/>
        <w:r w:rsidR="00003C01" w:rsidDel="00197310">
          <w:rPr>
            <w:rStyle w:val="CommentReference"/>
          </w:rPr>
          <w:commentReference w:id="747"/>
        </w:r>
      </w:del>
    </w:p>
    <w:p w14:paraId="14A11FE1" w14:textId="77777777" w:rsidR="00666D2D" w:rsidRDefault="00F34297" w:rsidP="00F34297">
      <w:pPr>
        <w:rPr>
          <w:lang w:val="en-US"/>
        </w:rPr>
      </w:pPr>
      <w:proofErr w:type="spellStart"/>
      <w:r w:rsidRPr="00224651">
        <w:rPr>
          <w:lang w:val="en-US"/>
        </w:rPr>
        <w:t>keytool</w:t>
      </w:r>
      <w:proofErr w:type="spellEnd"/>
      <w:r w:rsidRPr="00224651">
        <w:rPr>
          <w:lang w:val="en-US"/>
        </w:rPr>
        <w:t xml:space="preserve"> -import -alias </w:t>
      </w:r>
      <w:proofErr w:type="spellStart"/>
      <w:r w:rsidRPr="00AE00D3">
        <w:rPr>
          <w:lang w:val="en-US"/>
        </w:rPr>
        <w:t>specchio_trust</w:t>
      </w:r>
      <w:proofErr w:type="spellEnd"/>
      <w:r w:rsidRPr="00224651">
        <w:rPr>
          <w:lang w:val="en-US"/>
        </w:rPr>
        <w:t xml:space="preserve"> -</w:t>
      </w:r>
      <w:proofErr w:type="spellStart"/>
      <w:r w:rsidRPr="00224651">
        <w:rPr>
          <w:lang w:val="en-US"/>
        </w:rPr>
        <w:t>keystore</w:t>
      </w:r>
      <w:proofErr w:type="spellEnd"/>
      <w:r w:rsidRPr="00224651">
        <w:rPr>
          <w:lang w:val="en-US"/>
        </w:rPr>
        <w:t xml:space="preserve"> </w:t>
      </w:r>
      <w:proofErr w:type="spellStart"/>
      <w:r w:rsidRPr="00AE00D3">
        <w:rPr>
          <w:lang w:val="en-US"/>
        </w:rPr>
        <w:t>cacerts</w:t>
      </w:r>
      <w:r w:rsidRPr="00224651">
        <w:rPr>
          <w:lang w:val="en-US"/>
        </w:rPr>
        <w:t>.jks</w:t>
      </w:r>
      <w:proofErr w:type="spellEnd"/>
      <w:r w:rsidRPr="00224651">
        <w:rPr>
          <w:lang w:val="en-US"/>
        </w:rPr>
        <w:t xml:space="preserve"> -</w:t>
      </w:r>
      <w:proofErr w:type="spellStart"/>
      <w:r w:rsidRPr="00224651">
        <w:rPr>
          <w:lang w:val="en-US"/>
        </w:rPr>
        <w:t>storepass</w:t>
      </w:r>
      <w:proofErr w:type="spellEnd"/>
      <w:r w:rsidRPr="00224651">
        <w:rPr>
          <w:lang w:val="en-US"/>
        </w:rPr>
        <w:t xml:space="preserve"> </w:t>
      </w:r>
      <w:proofErr w:type="spellStart"/>
      <w:r w:rsidRPr="00224651">
        <w:rPr>
          <w:lang w:val="en-US"/>
        </w:rPr>
        <w:t>changeit</w:t>
      </w:r>
      <w:proofErr w:type="spellEnd"/>
      <w:r w:rsidRPr="00224651">
        <w:rPr>
          <w:lang w:val="en-US"/>
        </w:rPr>
        <w:t xml:space="preserve"> </w:t>
      </w:r>
      <w:del w:id="749" w:author="Martin Gwerder" w:date="2018-04-22T07:00:00Z">
        <w:r w:rsidRPr="00224651" w:rsidDel="00003C01">
          <w:rPr>
            <w:lang w:val="en-US"/>
          </w:rPr>
          <w:delText xml:space="preserve">-keypass </w:delText>
        </w:r>
      </w:del>
      <w:del w:id="750" w:author="Martin Gwerder" w:date="2018-04-22T06:59:00Z">
        <w:r w:rsidRPr="00224651" w:rsidDel="00003C01">
          <w:rPr>
            <w:lang w:val="en-US"/>
          </w:rPr>
          <w:delText xml:space="preserve">changeit </w:delText>
        </w:r>
      </w:del>
      <w:ins w:id="751" w:author="Martin Gwerder" w:date="2018-04-22T06:59:00Z">
        <w:r w:rsidR="00003C01">
          <w:rPr>
            <w:lang w:val="en-US"/>
          </w:rPr>
          <w:t xml:space="preserve"> </w:t>
        </w:r>
      </w:ins>
      <w:r w:rsidRPr="00224651">
        <w:rPr>
          <w:lang w:val="en-US"/>
        </w:rPr>
        <w:t xml:space="preserve">-file </w:t>
      </w:r>
      <w:r w:rsidRPr="00AE00D3">
        <w:rPr>
          <w:lang w:val="en-US"/>
        </w:rPr>
        <w:t>SPECCHIO_Trust</w:t>
      </w:r>
      <w:r w:rsidRPr="00224651">
        <w:rPr>
          <w:lang w:val="en-US"/>
        </w:rPr>
        <w:t>.cer</w:t>
      </w:r>
    </w:p>
    <w:p w14:paraId="0450AB5F" w14:textId="77777777" w:rsidR="00F34297" w:rsidRDefault="00F34297" w:rsidP="00F34297">
      <w:pPr>
        <w:rPr>
          <w:lang w:val="en-US"/>
        </w:rPr>
      </w:pPr>
    </w:p>
    <w:p w14:paraId="6021E3E1" w14:textId="77777777" w:rsidR="00B01FC5" w:rsidRPr="00B01FC5" w:rsidRDefault="00B01FC5" w:rsidP="00B01FC5">
      <w:pPr>
        <w:rPr>
          <w:ins w:id="752" w:author="ahueni" w:date="2018-04-22T15:34:00Z"/>
          <w:rFonts w:ascii="Lucida Console" w:hAnsi="Lucida Console"/>
          <w:sz w:val="20"/>
          <w:szCs w:val="20"/>
          <w:lang w:val="en-US"/>
        </w:rPr>
      </w:pPr>
      <w:ins w:id="753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Issuer: CN=SPECCHIO Trust</w:t>
        </w:r>
      </w:ins>
    </w:p>
    <w:p w14:paraId="0F300C8D" w14:textId="77777777" w:rsidR="00B01FC5" w:rsidRPr="00B01FC5" w:rsidRDefault="00B01FC5" w:rsidP="00B01FC5">
      <w:pPr>
        <w:rPr>
          <w:ins w:id="754" w:author="ahueni" w:date="2018-04-22T15:34:00Z"/>
          <w:rFonts w:ascii="Lucida Console" w:hAnsi="Lucida Console"/>
          <w:sz w:val="20"/>
          <w:szCs w:val="20"/>
          <w:lang w:val="en-US"/>
        </w:rPr>
      </w:pPr>
      <w:ins w:id="755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Serial number: 1423ae1e</w:t>
        </w:r>
      </w:ins>
    </w:p>
    <w:p w14:paraId="415E4095" w14:textId="77777777" w:rsidR="00B01FC5" w:rsidRPr="00B01FC5" w:rsidRDefault="00B01FC5" w:rsidP="00B01FC5">
      <w:pPr>
        <w:rPr>
          <w:ins w:id="756" w:author="ahueni" w:date="2018-04-22T15:34:00Z"/>
          <w:rFonts w:ascii="Lucida Console" w:hAnsi="Lucida Console"/>
          <w:sz w:val="20"/>
          <w:szCs w:val="20"/>
          <w:lang w:val="en-US"/>
        </w:rPr>
      </w:pPr>
      <w:ins w:id="757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Valid from: Sun Apr 22 09:32:25 EDT 2018 until: Wed Apr 19 09:32:25 EDT 2028</w:t>
        </w:r>
      </w:ins>
    </w:p>
    <w:p w14:paraId="57E07948" w14:textId="77777777" w:rsidR="00B01FC5" w:rsidRPr="00B01FC5" w:rsidRDefault="00B01FC5" w:rsidP="00B01FC5">
      <w:pPr>
        <w:rPr>
          <w:ins w:id="758" w:author="ahueni" w:date="2018-04-22T15:34:00Z"/>
          <w:rFonts w:ascii="Lucida Console" w:hAnsi="Lucida Console"/>
          <w:sz w:val="20"/>
          <w:szCs w:val="20"/>
          <w:lang w:val="en-US"/>
        </w:rPr>
      </w:pPr>
      <w:ins w:id="759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Certificate fingerprints:</w:t>
        </w:r>
      </w:ins>
    </w:p>
    <w:p w14:paraId="5999A13C" w14:textId="77777777" w:rsidR="00B01FC5" w:rsidRPr="00B01FC5" w:rsidRDefault="00B01FC5" w:rsidP="00B01FC5">
      <w:pPr>
        <w:rPr>
          <w:ins w:id="760" w:author="ahueni" w:date="2018-04-22T15:34:00Z"/>
          <w:rFonts w:ascii="Lucida Console" w:hAnsi="Lucida Console"/>
          <w:sz w:val="20"/>
          <w:szCs w:val="20"/>
          <w:lang w:val="en-US"/>
        </w:rPr>
      </w:pPr>
      <w:ins w:id="761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ab/>
          <w:t xml:space="preserve"> MD5:  97:92:30:DF:1A: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en-US"/>
          </w:rPr>
          <w:t>DD:85:8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C:FC:09:E9:FA:70:12:4B:9B</w:t>
        </w:r>
      </w:ins>
    </w:p>
    <w:p w14:paraId="75CB7214" w14:textId="77777777" w:rsidR="00B01FC5" w:rsidRPr="00B01FC5" w:rsidRDefault="00B01FC5" w:rsidP="00B01FC5">
      <w:pPr>
        <w:rPr>
          <w:ins w:id="762" w:author="ahueni" w:date="2018-04-22T15:34:00Z"/>
          <w:rFonts w:ascii="Lucida Console" w:hAnsi="Lucida Console"/>
          <w:sz w:val="20"/>
          <w:szCs w:val="20"/>
          <w:lang w:val="en-US"/>
        </w:rPr>
      </w:pPr>
      <w:ins w:id="763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ab/>
          <w:t xml:space="preserve"> SHA1: A7:37:6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en-US"/>
          </w:rPr>
          <w:t>B:63:2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A:A8:E0:1C:63:78:85:41:5F:A1:6A:BA:25:D5:0A:09</w:t>
        </w:r>
      </w:ins>
    </w:p>
    <w:p w14:paraId="18E47010" w14:textId="77777777" w:rsidR="00B01FC5" w:rsidRPr="00B01FC5" w:rsidRDefault="00B01FC5" w:rsidP="00B01FC5">
      <w:pPr>
        <w:rPr>
          <w:ins w:id="764" w:author="ahueni" w:date="2018-04-22T15:34:00Z"/>
          <w:rFonts w:ascii="Lucida Console" w:hAnsi="Lucida Console"/>
          <w:sz w:val="20"/>
          <w:szCs w:val="20"/>
          <w:lang w:val="de-CH"/>
          <w:rPrChange w:id="765" w:author="ahueni" w:date="2018-04-22T15:34:00Z">
            <w:rPr>
              <w:ins w:id="766" w:author="ahueni" w:date="2018-04-22T15:34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767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ab/>
          <w:t xml:space="preserve"> </w:t>
        </w:r>
        <w:r w:rsidRPr="00B01FC5">
          <w:rPr>
            <w:rFonts w:ascii="Lucida Console" w:hAnsi="Lucida Console"/>
            <w:sz w:val="20"/>
            <w:szCs w:val="20"/>
            <w:lang w:val="de-CH"/>
            <w:rPrChange w:id="768" w:author="ahueni" w:date="2018-04-22T15:34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SHA256: 97:3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de-CH"/>
            <w:rPrChange w:id="769" w:author="ahueni" w:date="2018-04-22T15:34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F:9E:0D</w:t>
        </w:r>
        <w:proofErr w:type="gramEnd"/>
        <w:r w:rsidRPr="00B01FC5">
          <w:rPr>
            <w:rFonts w:ascii="Lucida Console" w:hAnsi="Lucida Console"/>
            <w:sz w:val="20"/>
            <w:szCs w:val="20"/>
            <w:lang w:val="de-CH"/>
            <w:rPrChange w:id="770" w:author="ahueni" w:date="2018-04-22T15:34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:C2:76:5E:59:78:59:E4:19:85:56:C9:88:93:B0:71:36:07:48:71:A1:B4:00:F6:FF:9E:8D:A1:55</w:t>
        </w:r>
      </w:ins>
    </w:p>
    <w:p w14:paraId="0EABE6F7" w14:textId="77777777" w:rsidR="00B01FC5" w:rsidRPr="00B01FC5" w:rsidRDefault="00B01FC5" w:rsidP="00B01FC5">
      <w:pPr>
        <w:rPr>
          <w:ins w:id="771" w:author="ahueni" w:date="2018-04-22T15:34:00Z"/>
          <w:rFonts w:ascii="Lucida Console" w:hAnsi="Lucida Console"/>
          <w:sz w:val="20"/>
          <w:szCs w:val="20"/>
          <w:lang w:val="en-US"/>
        </w:rPr>
      </w:pPr>
      <w:ins w:id="772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Signature algorithm name: SHA256withRSA</w:t>
        </w:r>
      </w:ins>
    </w:p>
    <w:p w14:paraId="73C83A57" w14:textId="77777777" w:rsidR="00B01FC5" w:rsidRPr="00B01FC5" w:rsidRDefault="00B01FC5" w:rsidP="00B01FC5">
      <w:pPr>
        <w:rPr>
          <w:ins w:id="773" w:author="ahueni" w:date="2018-04-22T15:34:00Z"/>
          <w:rFonts w:ascii="Lucida Console" w:hAnsi="Lucida Console"/>
          <w:sz w:val="20"/>
          <w:szCs w:val="20"/>
          <w:lang w:val="en-US"/>
        </w:rPr>
      </w:pPr>
      <w:ins w:id="774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Subject Public Key Algorithm: 4096-bit RSA key</w:t>
        </w:r>
      </w:ins>
    </w:p>
    <w:p w14:paraId="637306AD" w14:textId="77777777" w:rsidR="00B01FC5" w:rsidRPr="00B01FC5" w:rsidRDefault="00B01FC5" w:rsidP="00B01FC5">
      <w:pPr>
        <w:rPr>
          <w:ins w:id="775" w:author="ahueni" w:date="2018-04-22T15:34:00Z"/>
          <w:rFonts w:ascii="Lucida Console" w:hAnsi="Lucida Console"/>
          <w:sz w:val="20"/>
          <w:szCs w:val="20"/>
          <w:lang w:val="en-US"/>
        </w:rPr>
      </w:pPr>
      <w:ins w:id="776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Version: 3</w:t>
        </w:r>
      </w:ins>
    </w:p>
    <w:p w14:paraId="4ED40A6A" w14:textId="77777777" w:rsidR="00B01FC5" w:rsidRPr="00B01FC5" w:rsidRDefault="00B01FC5" w:rsidP="00B01FC5">
      <w:pPr>
        <w:rPr>
          <w:ins w:id="777" w:author="ahueni" w:date="2018-04-22T15:34:00Z"/>
          <w:rFonts w:ascii="Lucida Console" w:hAnsi="Lucida Console"/>
          <w:sz w:val="20"/>
          <w:szCs w:val="20"/>
          <w:lang w:val="en-US"/>
        </w:rPr>
      </w:pPr>
    </w:p>
    <w:p w14:paraId="37A0701B" w14:textId="77777777" w:rsidR="00B01FC5" w:rsidRPr="00B01FC5" w:rsidRDefault="00B01FC5" w:rsidP="00B01FC5">
      <w:pPr>
        <w:rPr>
          <w:ins w:id="778" w:author="ahueni" w:date="2018-04-22T15:34:00Z"/>
          <w:rFonts w:ascii="Lucida Console" w:hAnsi="Lucida Console"/>
          <w:sz w:val="20"/>
          <w:szCs w:val="20"/>
          <w:lang w:val="en-US"/>
        </w:rPr>
      </w:pPr>
      <w:ins w:id="779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Extensions: </w:t>
        </w:r>
      </w:ins>
    </w:p>
    <w:p w14:paraId="20F98F5B" w14:textId="77777777" w:rsidR="00B01FC5" w:rsidRPr="00B01FC5" w:rsidRDefault="00B01FC5" w:rsidP="00B01FC5">
      <w:pPr>
        <w:rPr>
          <w:ins w:id="780" w:author="ahueni" w:date="2018-04-22T15:34:00Z"/>
          <w:rFonts w:ascii="Lucida Console" w:hAnsi="Lucida Console"/>
          <w:sz w:val="20"/>
          <w:szCs w:val="20"/>
          <w:lang w:val="en-US"/>
        </w:rPr>
      </w:pPr>
    </w:p>
    <w:p w14:paraId="20FD5DD8" w14:textId="77777777" w:rsidR="00B01FC5" w:rsidRPr="00B01FC5" w:rsidRDefault="00B01FC5" w:rsidP="00B01FC5">
      <w:pPr>
        <w:rPr>
          <w:ins w:id="781" w:author="ahueni" w:date="2018-04-22T15:34:00Z"/>
          <w:rFonts w:ascii="Lucida Console" w:hAnsi="Lucida Console"/>
          <w:sz w:val="20"/>
          <w:szCs w:val="20"/>
          <w:lang w:val="en-US"/>
        </w:rPr>
      </w:pPr>
      <w:ins w:id="782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#1: </w:t>
        </w:r>
        <w:proofErr w:type="spellStart"/>
        <w:r w:rsidRPr="00B01FC5">
          <w:rPr>
            <w:rFonts w:ascii="Lucida Console" w:hAnsi="Lucida Console"/>
            <w:sz w:val="20"/>
            <w:szCs w:val="20"/>
            <w:lang w:val="en-US"/>
          </w:rPr>
          <w:t>ObjectId</w:t>
        </w:r>
        <w:proofErr w:type="spellEnd"/>
        <w:r w:rsidRPr="00B01FC5">
          <w:rPr>
            <w:rFonts w:ascii="Lucida Console" w:hAnsi="Lucida Console"/>
            <w:sz w:val="20"/>
            <w:szCs w:val="20"/>
            <w:lang w:val="en-US"/>
          </w:rPr>
          <w:t>: 2.5.29.14 Criticality=false</w:t>
        </w:r>
      </w:ins>
    </w:p>
    <w:p w14:paraId="3305DB65" w14:textId="77777777" w:rsidR="00B01FC5" w:rsidRPr="00B01FC5" w:rsidRDefault="00B01FC5" w:rsidP="00B01FC5">
      <w:pPr>
        <w:rPr>
          <w:ins w:id="783" w:author="ahueni" w:date="2018-04-22T15:34:00Z"/>
          <w:rFonts w:ascii="Lucida Console" w:hAnsi="Lucida Console"/>
          <w:sz w:val="20"/>
          <w:szCs w:val="20"/>
          <w:lang w:val="en-US"/>
        </w:rPr>
      </w:pPr>
      <w:proofErr w:type="spellStart"/>
      <w:ins w:id="784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SubjectKeyIdentifier</w:t>
        </w:r>
        <w:proofErr w:type="spellEnd"/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02BE86D0" w14:textId="77777777" w:rsidR="00B01FC5" w:rsidRPr="00B01FC5" w:rsidRDefault="00B01FC5" w:rsidP="00B01FC5">
      <w:pPr>
        <w:rPr>
          <w:ins w:id="785" w:author="ahueni" w:date="2018-04-22T15:34:00Z"/>
          <w:rFonts w:ascii="Lucida Console" w:hAnsi="Lucida Console"/>
          <w:sz w:val="20"/>
          <w:szCs w:val="20"/>
          <w:lang w:val="en-US"/>
        </w:rPr>
      </w:pPr>
      <w:proofErr w:type="spellStart"/>
      <w:ins w:id="786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KeyIdentifier</w:t>
        </w:r>
        <w:proofErr w:type="spellEnd"/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62469A39" w14:textId="77777777" w:rsidR="00B01FC5" w:rsidRPr="00B01FC5" w:rsidRDefault="00B01FC5" w:rsidP="00B01FC5">
      <w:pPr>
        <w:rPr>
          <w:ins w:id="787" w:author="ahueni" w:date="2018-04-22T15:34:00Z"/>
          <w:rFonts w:ascii="Lucida Console" w:hAnsi="Lucida Console"/>
          <w:sz w:val="20"/>
          <w:szCs w:val="20"/>
          <w:lang w:val="en-US"/>
        </w:rPr>
      </w:pPr>
      <w:ins w:id="788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0000: 96 5D E6 3E 6A 5E C4 F1   B2 9F 49 FC 7B 2A 85 </w:t>
        </w:r>
        <w:proofErr w:type="gramStart"/>
        <w:r w:rsidRPr="00B01FC5">
          <w:rPr>
            <w:rFonts w:ascii="Lucida Console" w:hAnsi="Lucida Console"/>
            <w:sz w:val="20"/>
            <w:szCs w:val="20"/>
            <w:lang w:val="en-US"/>
          </w:rPr>
          <w:t>21  .</w:t>
        </w:r>
        <w:proofErr w:type="gramEnd"/>
        <w:r w:rsidRPr="00B01FC5">
          <w:rPr>
            <w:rFonts w:ascii="Lucida Console" w:hAnsi="Lucida Console"/>
            <w:sz w:val="20"/>
            <w:szCs w:val="20"/>
            <w:lang w:val="en-US"/>
          </w:rPr>
          <w:t>].&gt;j^....I..*.!</w:t>
        </w:r>
      </w:ins>
    </w:p>
    <w:p w14:paraId="4997738C" w14:textId="77777777" w:rsidR="00B01FC5" w:rsidRPr="00B01FC5" w:rsidRDefault="00B01FC5" w:rsidP="00B01FC5">
      <w:pPr>
        <w:rPr>
          <w:ins w:id="789" w:author="ahueni" w:date="2018-04-22T15:34:00Z"/>
          <w:rFonts w:ascii="Lucida Console" w:hAnsi="Lucida Console"/>
          <w:sz w:val="20"/>
          <w:szCs w:val="20"/>
          <w:lang w:val="en-US"/>
        </w:rPr>
      </w:pPr>
      <w:ins w:id="790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0010: C8 82 CA 8C                                        ....</w:t>
        </w:r>
      </w:ins>
    </w:p>
    <w:p w14:paraId="52388F7C" w14:textId="77777777" w:rsidR="00B01FC5" w:rsidRPr="00B01FC5" w:rsidRDefault="00B01FC5" w:rsidP="00B01FC5">
      <w:pPr>
        <w:rPr>
          <w:ins w:id="791" w:author="ahueni" w:date="2018-04-22T15:34:00Z"/>
          <w:rFonts w:ascii="Lucida Console" w:hAnsi="Lucida Console"/>
          <w:sz w:val="20"/>
          <w:szCs w:val="20"/>
          <w:lang w:val="en-US"/>
        </w:rPr>
      </w:pPr>
      <w:ins w:id="792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5EE568C7" w14:textId="77777777" w:rsidR="00B01FC5" w:rsidRPr="00B01FC5" w:rsidRDefault="00B01FC5" w:rsidP="00B01FC5">
      <w:pPr>
        <w:rPr>
          <w:ins w:id="793" w:author="ahueni" w:date="2018-04-22T15:34:00Z"/>
          <w:rFonts w:ascii="Lucida Console" w:hAnsi="Lucida Console"/>
          <w:sz w:val="20"/>
          <w:szCs w:val="20"/>
          <w:lang w:val="en-US"/>
        </w:rPr>
      </w:pPr>
      <w:ins w:id="794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21F1873E" w14:textId="77777777" w:rsidR="00B01FC5" w:rsidRPr="00B01FC5" w:rsidRDefault="00B01FC5" w:rsidP="00B01FC5">
      <w:pPr>
        <w:rPr>
          <w:ins w:id="795" w:author="ahueni" w:date="2018-04-22T15:34:00Z"/>
          <w:rFonts w:ascii="Lucida Console" w:hAnsi="Lucida Console"/>
          <w:sz w:val="20"/>
          <w:szCs w:val="20"/>
          <w:lang w:val="en-US"/>
        </w:rPr>
      </w:pPr>
    </w:p>
    <w:p w14:paraId="49DE0D0C" w14:textId="77777777" w:rsidR="00B01FC5" w:rsidRPr="00B01FC5" w:rsidRDefault="00B01FC5" w:rsidP="00B01FC5">
      <w:pPr>
        <w:rPr>
          <w:ins w:id="796" w:author="ahueni" w:date="2018-04-22T15:34:00Z"/>
          <w:rFonts w:ascii="Lucida Console" w:hAnsi="Lucida Console"/>
          <w:sz w:val="20"/>
          <w:szCs w:val="20"/>
          <w:lang w:val="en-US"/>
        </w:rPr>
      </w:pPr>
      <w:ins w:id="797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>Trust this certificate? [no]:  yes</w:t>
        </w:r>
      </w:ins>
    </w:p>
    <w:p w14:paraId="66A74FB0" w14:textId="77777777" w:rsidR="00B01FC5" w:rsidRPr="00B01FC5" w:rsidRDefault="00B01FC5" w:rsidP="00B01FC5">
      <w:pPr>
        <w:rPr>
          <w:ins w:id="798" w:author="ahueni" w:date="2018-04-22T15:34:00Z"/>
          <w:rFonts w:ascii="Lucida Console" w:hAnsi="Lucida Console"/>
          <w:sz w:val="20"/>
          <w:szCs w:val="20"/>
          <w:lang w:val="en-US"/>
        </w:rPr>
      </w:pPr>
      <w:ins w:id="799" w:author="ahueni" w:date="2018-04-22T15:34:00Z">
        <w:r w:rsidRPr="00B01FC5">
          <w:rPr>
            <w:rFonts w:ascii="Lucida Console" w:hAnsi="Lucida Console"/>
            <w:sz w:val="20"/>
            <w:szCs w:val="20"/>
            <w:lang w:val="en-US"/>
          </w:rPr>
          <w:t xml:space="preserve">Certificate was added to </w:t>
        </w:r>
        <w:proofErr w:type="spellStart"/>
        <w:r w:rsidRPr="00B01FC5">
          <w:rPr>
            <w:rFonts w:ascii="Lucida Console" w:hAnsi="Lucida Console"/>
            <w:sz w:val="20"/>
            <w:szCs w:val="20"/>
            <w:lang w:val="en-US"/>
          </w:rPr>
          <w:t>keystore</w:t>
        </w:r>
        <w:proofErr w:type="spellEnd"/>
      </w:ins>
    </w:p>
    <w:p w14:paraId="1CF20F2D" w14:textId="768D9B84" w:rsidR="00197310" w:rsidRPr="00197310" w:rsidRDefault="00197310" w:rsidP="00197310">
      <w:pPr>
        <w:rPr>
          <w:ins w:id="800" w:author="ahueni" w:date="2018-04-22T14:21:00Z"/>
          <w:rFonts w:ascii="Lucida Console" w:hAnsi="Lucida Console"/>
          <w:sz w:val="20"/>
          <w:szCs w:val="20"/>
          <w:lang w:val="en-US"/>
        </w:rPr>
      </w:pPr>
    </w:p>
    <w:p w14:paraId="25CB0A92" w14:textId="26DEF86F" w:rsidR="00F34297" w:rsidRPr="00127F03" w:rsidDel="00197310" w:rsidRDefault="00F34297" w:rsidP="00F34297">
      <w:pPr>
        <w:rPr>
          <w:del w:id="801" w:author="ahueni" w:date="2018-04-22T14:21:00Z"/>
          <w:rFonts w:ascii="Lucida Console" w:hAnsi="Lucida Console"/>
          <w:sz w:val="20"/>
          <w:szCs w:val="20"/>
          <w:lang w:val="en-US"/>
        </w:rPr>
      </w:pPr>
      <w:del w:id="802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Owner: CN=SPECCHIO Trust</w:delText>
        </w:r>
      </w:del>
    </w:p>
    <w:p w14:paraId="79613936" w14:textId="7A383C07" w:rsidR="00F34297" w:rsidRPr="00127F03" w:rsidDel="00197310" w:rsidRDefault="00F34297" w:rsidP="00F34297">
      <w:pPr>
        <w:rPr>
          <w:del w:id="803" w:author="ahueni" w:date="2018-04-22T14:21:00Z"/>
          <w:rFonts w:ascii="Lucida Console" w:hAnsi="Lucida Console"/>
          <w:sz w:val="20"/>
          <w:szCs w:val="20"/>
          <w:lang w:val="en-US"/>
        </w:rPr>
      </w:pPr>
      <w:del w:id="804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Issuer: CN=SPECCHIO Trust</w:delText>
        </w:r>
      </w:del>
    </w:p>
    <w:p w14:paraId="21DCB2F9" w14:textId="43F4C3C2" w:rsidR="00F34297" w:rsidRPr="00127F03" w:rsidDel="00197310" w:rsidRDefault="00F34297" w:rsidP="00F34297">
      <w:pPr>
        <w:rPr>
          <w:del w:id="805" w:author="ahueni" w:date="2018-04-22T14:21:00Z"/>
          <w:rFonts w:ascii="Lucida Console" w:hAnsi="Lucida Console"/>
          <w:sz w:val="20"/>
          <w:szCs w:val="20"/>
          <w:lang w:val="en-US"/>
        </w:rPr>
      </w:pPr>
      <w:del w:id="806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Serial number: 18aab359</w:delText>
        </w:r>
      </w:del>
    </w:p>
    <w:p w14:paraId="2ACAB2BB" w14:textId="3C1B87A5" w:rsidR="00F34297" w:rsidRPr="00127F03" w:rsidDel="00197310" w:rsidRDefault="00F34297" w:rsidP="00F34297">
      <w:pPr>
        <w:rPr>
          <w:del w:id="807" w:author="ahueni" w:date="2018-04-22T14:21:00Z"/>
          <w:rFonts w:ascii="Lucida Console" w:hAnsi="Lucida Console"/>
          <w:sz w:val="20"/>
          <w:szCs w:val="20"/>
          <w:lang w:val="en-US"/>
        </w:rPr>
      </w:pPr>
      <w:del w:id="808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Valid from: Sat Apr 21 05:35:44 EDT 2018 until: Tue Apr 18 05:35:44 EDT 2028</w:delText>
        </w:r>
      </w:del>
    </w:p>
    <w:p w14:paraId="3D377338" w14:textId="253C293C" w:rsidR="00F34297" w:rsidRPr="00127F03" w:rsidDel="00197310" w:rsidRDefault="00F34297" w:rsidP="00F34297">
      <w:pPr>
        <w:rPr>
          <w:del w:id="809" w:author="ahueni" w:date="2018-04-22T14:21:00Z"/>
          <w:rFonts w:ascii="Lucida Console" w:hAnsi="Lucida Console"/>
          <w:sz w:val="20"/>
          <w:szCs w:val="20"/>
          <w:lang w:val="en-US"/>
        </w:rPr>
      </w:pPr>
      <w:del w:id="810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Certificate fingerprints:</w:delText>
        </w:r>
      </w:del>
    </w:p>
    <w:p w14:paraId="134C0988" w14:textId="67FF0A41" w:rsidR="00F34297" w:rsidRPr="00127F03" w:rsidDel="00197310" w:rsidRDefault="00F34297" w:rsidP="00F34297">
      <w:pPr>
        <w:rPr>
          <w:del w:id="811" w:author="ahueni" w:date="2018-04-22T14:21:00Z"/>
          <w:rFonts w:ascii="Lucida Console" w:hAnsi="Lucida Console"/>
          <w:sz w:val="20"/>
          <w:szCs w:val="20"/>
          <w:lang w:val="en-US"/>
        </w:rPr>
      </w:pPr>
      <w:del w:id="812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tab/>
          <w:delText xml:space="preserve"> MD5:  D2:C1:10:AD:50:BB:A3:D9:58:D0:4F:C6:37:50:5D:5E</w:delText>
        </w:r>
      </w:del>
    </w:p>
    <w:p w14:paraId="6716663E" w14:textId="37F5BF6E" w:rsidR="00F34297" w:rsidRPr="00127F03" w:rsidDel="00197310" w:rsidRDefault="00F34297" w:rsidP="00F34297">
      <w:pPr>
        <w:rPr>
          <w:del w:id="813" w:author="ahueni" w:date="2018-04-22T14:21:00Z"/>
          <w:rFonts w:ascii="Lucida Console" w:hAnsi="Lucida Console"/>
          <w:sz w:val="20"/>
          <w:szCs w:val="20"/>
          <w:lang w:val="en-US"/>
        </w:rPr>
      </w:pPr>
      <w:del w:id="814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tab/>
          <w:delText xml:space="preserve"> SHA1: 49:56:C7:23:42:AD:3E:D3:60:BA:50:55:12:56:AE:5B:13:F8:81:64</w:delText>
        </w:r>
      </w:del>
    </w:p>
    <w:p w14:paraId="615D4F6F" w14:textId="2C2E3BC1" w:rsidR="00F34297" w:rsidRPr="00127F03" w:rsidDel="00197310" w:rsidRDefault="00F34297" w:rsidP="00F34297">
      <w:pPr>
        <w:rPr>
          <w:del w:id="815" w:author="ahueni" w:date="2018-04-22T14:21:00Z"/>
          <w:rFonts w:ascii="Lucida Console" w:hAnsi="Lucida Console"/>
          <w:sz w:val="20"/>
          <w:szCs w:val="20"/>
          <w:lang w:val="en-US"/>
        </w:rPr>
      </w:pPr>
      <w:del w:id="816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tab/>
          <w:delText xml:space="preserve"> SHA256: 7A:30:C0:D4:6B:10:F2:73:33:9E:D8:71:51:D1:42:E3:0F:36:2F:19:0B:3D:A5:B7:95:73:05:88:D7:EF:DB:C3</w:delText>
        </w:r>
      </w:del>
    </w:p>
    <w:p w14:paraId="53BD3947" w14:textId="7F32F774" w:rsidR="00F34297" w:rsidRPr="00127F03" w:rsidDel="00197310" w:rsidRDefault="00F34297" w:rsidP="00F34297">
      <w:pPr>
        <w:rPr>
          <w:del w:id="817" w:author="ahueni" w:date="2018-04-22T14:21:00Z"/>
          <w:rFonts w:ascii="Lucida Console" w:hAnsi="Lucida Console"/>
          <w:sz w:val="20"/>
          <w:szCs w:val="20"/>
          <w:lang w:val="en-US"/>
        </w:rPr>
      </w:pPr>
      <w:del w:id="818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Signature algorithm name: SHA256withRSA</w:delText>
        </w:r>
      </w:del>
    </w:p>
    <w:p w14:paraId="1D4B3E79" w14:textId="3EF4D764" w:rsidR="00F34297" w:rsidRPr="00127F03" w:rsidDel="00197310" w:rsidRDefault="00F34297" w:rsidP="00F34297">
      <w:pPr>
        <w:rPr>
          <w:del w:id="819" w:author="ahueni" w:date="2018-04-22T14:21:00Z"/>
          <w:rFonts w:ascii="Lucida Console" w:hAnsi="Lucida Console"/>
          <w:sz w:val="20"/>
          <w:szCs w:val="20"/>
          <w:lang w:val="en-US"/>
        </w:rPr>
      </w:pPr>
      <w:del w:id="820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Subject Public Key Algorithm: 4096-bit RSA key</w:delText>
        </w:r>
      </w:del>
    </w:p>
    <w:p w14:paraId="6AA86E16" w14:textId="2E2E4457" w:rsidR="00F34297" w:rsidRPr="00127F03" w:rsidDel="00197310" w:rsidRDefault="00F34297" w:rsidP="00F34297">
      <w:pPr>
        <w:rPr>
          <w:del w:id="821" w:author="ahueni" w:date="2018-04-22T14:21:00Z"/>
          <w:rFonts w:ascii="Lucida Console" w:hAnsi="Lucida Console"/>
          <w:sz w:val="20"/>
          <w:szCs w:val="20"/>
          <w:lang w:val="en-US"/>
        </w:rPr>
      </w:pPr>
      <w:del w:id="822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Version: 3</w:delText>
        </w:r>
      </w:del>
    </w:p>
    <w:p w14:paraId="5A9442CB" w14:textId="40008995" w:rsidR="00F34297" w:rsidRPr="00127F03" w:rsidDel="00197310" w:rsidRDefault="00F34297" w:rsidP="00F34297">
      <w:pPr>
        <w:rPr>
          <w:del w:id="823" w:author="ahueni" w:date="2018-04-22T14:21:00Z"/>
          <w:rFonts w:ascii="Lucida Console" w:hAnsi="Lucida Console"/>
          <w:sz w:val="20"/>
          <w:szCs w:val="20"/>
          <w:lang w:val="en-US"/>
        </w:rPr>
      </w:pPr>
    </w:p>
    <w:p w14:paraId="04D348CE" w14:textId="0D46199D" w:rsidR="00F34297" w:rsidRPr="00127F03" w:rsidDel="00197310" w:rsidRDefault="00F34297" w:rsidP="00F34297">
      <w:pPr>
        <w:rPr>
          <w:del w:id="824" w:author="ahueni" w:date="2018-04-22T14:21:00Z"/>
          <w:rFonts w:ascii="Lucida Console" w:hAnsi="Lucida Console"/>
          <w:sz w:val="20"/>
          <w:szCs w:val="20"/>
          <w:lang w:val="en-US"/>
        </w:rPr>
      </w:pPr>
      <w:del w:id="825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Extensions: </w:delText>
        </w:r>
      </w:del>
    </w:p>
    <w:p w14:paraId="389CBF42" w14:textId="55514B50" w:rsidR="00F34297" w:rsidRPr="00127F03" w:rsidDel="00197310" w:rsidRDefault="00F34297" w:rsidP="00F34297">
      <w:pPr>
        <w:rPr>
          <w:del w:id="826" w:author="ahueni" w:date="2018-04-22T14:21:00Z"/>
          <w:rFonts w:ascii="Lucida Console" w:hAnsi="Lucida Console"/>
          <w:sz w:val="20"/>
          <w:szCs w:val="20"/>
          <w:lang w:val="en-US"/>
        </w:rPr>
      </w:pPr>
    </w:p>
    <w:p w14:paraId="70621832" w14:textId="1CB587DB" w:rsidR="00F34297" w:rsidRPr="00127F03" w:rsidDel="00197310" w:rsidRDefault="00F34297" w:rsidP="00F34297">
      <w:pPr>
        <w:rPr>
          <w:del w:id="827" w:author="ahueni" w:date="2018-04-22T14:21:00Z"/>
          <w:rFonts w:ascii="Lucida Console" w:hAnsi="Lucida Console"/>
          <w:sz w:val="20"/>
          <w:szCs w:val="20"/>
          <w:lang w:val="en-US"/>
        </w:rPr>
      </w:pPr>
      <w:del w:id="828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#1: ObjectId: 2.5.29.14 Criticality=false</w:delText>
        </w:r>
      </w:del>
    </w:p>
    <w:p w14:paraId="7E473277" w14:textId="0564D0FD" w:rsidR="00F34297" w:rsidRPr="00127F03" w:rsidDel="00197310" w:rsidRDefault="00F34297" w:rsidP="00F34297">
      <w:pPr>
        <w:rPr>
          <w:del w:id="829" w:author="ahueni" w:date="2018-04-22T14:21:00Z"/>
          <w:rFonts w:ascii="Lucida Console" w:hAnsi="Lucida Console"/>
          <w:sz w:val="20"/>
          <w:szCs w:val="20"/>
          <w:lang w:val="en-US"/>
        </w:rPr>
      </w:pPr>
      <w:del w:id="830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SubjectKeyIdentifier [</w:delText>
        </w:r>
      </w:del>
    </w:p>
    <w:p w14:paraId="0C680CA0" w14:textId="57E61342" w:rsidR="00F34297" w:rsidRPr="002C131E" w:rsidDel="00197310" w:rsidRDefault="00F34297" w:rsidP="00F34297">
      <w:pPr>
        <w:rPr>
          <w:del w:id="831" w:author="ahueni" w:date="2018-04-22T14:21:00Z"/>
          <w:rFonts w:ascii="Lucida Console" w:hAnsi="Lucida Console"/>
          <w:sz w:val="20"/>
          <w:szCs w:val="20"/>
          <w:lang w:val="en-US"/>
        </w:rPr>
      </w:pPr>
      <w:del w:id="832" w:author="ahueni" w:date="2018-04-22T14:21:00Z">
        <w:r w:rsidRPr="002C131E" w:rsidDel="00197310">
          <w:rPr>
            <w:rFonts w:ascii="Lucida Console" w:hAnsi="Lucida Console"/>
            <w:sz w:val="20"/>
            <w:szCs w:val="20"/>
            <w:lang w:val="en-US"/>
          </w:rPr>
          <w:delText>KeyIdentifier [</w:delText>
        </w:r>
      </w:del>
    </w:p>
    <w:p w14:paraId="0EB90050" w14:textId="04750C64" w:rsidR="00F34297" w:rsidRPr="00197310" w:rsidDel="00197310" w:rsidRDefault="00F34297" w:rsidP="00F34297">
      <w:pPr>
        <w:rPr>
          <w:del w:id="833" w:author="ahueni" w:date="2018-04-22T14:21:00Z"/>
          <w:rFonts w:ascii="Lucida Console" w:hAnsi="Lucida Console"/>
          <w:sz w:val="20"/>
          <w:szCs w:val="20"/>
          <w:rPrChange w:id="834" w:author="ahueni" w:date="2018-04-22T14:21:00Z">
            <w:rPr>
              <w:del w:id="835" w:author="ahueni" w:date="2018-04-22T14:21:00Z"/>
              <w:rFonts w:ascii="Lucida Console" w:hAnsi="Lucida Console"/>
              <w:sz w:val="20"/>
              <w:szCs w:val="20"/>
              <w:lang w:val="en-US"/>
            </w:rPr>
          </w:rPrChange>
        </w:rPr>
      </w:pPr>
      <w:del w:id="836" w:author="ahueni" w:date="2018-04-22T14:21:00Z">
        <w:r w:rsidRPr="00197310" w:rsidDel="00197310">
          <w:rPr>
            <w:rFonts w:ascii="Lucida Console" w:hAnsi="Lucida Console"/>
            <w:sz w:val="20"/>
            <w:szCs w:val="20"/>
            <w:rPrChange w:id="837" w:author="ahueni" w:date="2018-04-22T14:21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delText>0000: C8 C1 D9 4B D7 9E 18 0F   7E 6E FD 57 17 20 96 A2  ...K.....n.W. ..</w:delText>
        </w:r>
      </w:del>
    </w:p>
    <w:p w14:paraId="6A4DBAA7" w14:textId="6DDCD0AB" w:rsidR="00F34297" w:rsidRPr="00127F03" w:rsidDel="00197310" w:rsidRDefault="00F34297" w:rsidP="00F34297">
      <w:pPr>
        <w:rPr>
          <w:del w:id="838" w:author="ahueni" w:date="2018-04-22T14:21:00Z"/>
          <w:rFonts w:ascii="Lucida Console" w:hAnsi="Lucida Console"/>
          <w:sz w:val="20"/>
          <w:szCs w:val="20"/>
          <w:lang w:val="en-US"/>
        </w:rPr>
      </w:pPr>
      <w:del w:id="839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0010: BC F6 0D C6                                        ....</w:delText>
        </w:r>
      </w:del>
    </w:p>
    <w:p w14:paraId="42FE7E59" w14:textId="2B8E94CD" w:rsidR="00F34297" w:rsidRPr="00127F03" w:rsidDel="00197310" w:rsidRDefault="00F34297" w:rsidP="00F34297">
      <w:pPr>
        <w:rPr>
          <w:del w:id="840" w:author="ahueni" w:date="2018-04-22T14:21:00Z"/>
          <w:rFonts w:ascii="Lucida Console" w:hAnsi="Lucida Console"/>
          <w:sz w:val="20"/>
          <w:szCs w:val="20"/>
          <w:lang w:val="en-US"/>
        </w:rPr>
      </w:pPr>
      <w:del w:id="841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3841E277" w14:textId="50B2D08F" w:rsidR="00F34297" w:rsidRPr="00127F03" w:rsidDel="00197310" w:rsidRDefault="00F34297" w:rsidP="00F34297">
      <w:pPr>
        <w:rPr>
          <w:del w:id="842" w:author="ahueni" w:date="2018-04-22T14:21:00Z"/>
          <w:rFonts w:ascii="Lucida Console" w:hAnsi="Lucida Console"/>
          <w:sz w:val="20"/>
          <w:szCs w:val="20"/>
          <w:lang w:val="en-US"/>
        </w:rPr>
      </w:pPr>
      <w:del w:id="843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5299C9AB" w14:textId="76F7CDF8" w:rsidR="00F34297" w:rsidRPr="00127F03" w:rsidDel="00197310" w:rsidRDefault="00F34297" w:rsidP="00F34297">
      <w:pPr>
        <w:rPr>
          <w:del w:id="844" w:author="ahueni" w:date="2018-04-22T14:21:00Z"/>
          <w:rFonts w:ascii="Lucida Console" w:hAnsi="Lucida Console"/>
          <w:sz w:val="20"/>
          <w:szCs w:val="20"/>
          <w:lang w:val="en-US"/>
        </w:rPr>
      </w:pPr>
    </w:p>
    <w:p w14:paraId="70DA882C" w14:textId="3C6AECE0" w:rsidR="00F34297" w:rsidRPr="00127F03" w:rsidDel="00197310" w:rsidRDefault="00F34297" w:rsidP="00F34297">
      <w:pPr>
        <w:rPr>
          <w:del w:id="845" w:author="ahueni" w:date="2018-04-22T14:21:00Z"/>
          <w:rFonts w:ascii="Lucida Console" w:hAnsi="Lucida Console"/>
          <w:sz w:val="20"/>
          <w:szCs w:val="20"/>
          <w:lang w:val="en-US"/>
        </w:rPr>
      </w:pPr>
      <w:del w:id="846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Trust this certificate? [no]:  yes</w:delText>
        </w:r>
      </w:del>
    </w:p>
    <w:p w14:paraId="0AA70523" w14:textId="6D0E17DA" w:rsidR="00F34297" w:rsidRPr="00127F03" w:rsidRDefault="00F34297" w:rsidP="00F34297">
      <w:pPr>
        <w:rPr>
          <w:rFonts w:ascii="Lucida Console" w:hAnsi="Lucida Console"/>
          <w:sz w:val="20"/>
          <w:szCs w:val="20"/>
          <w:lang w:val="en-US"/>
        </w:rPr>
      </w:pPr>
      <w:del w:id="847" w:author="ahueni" w:date="2018-04-22T14:21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Certificate was added to keystore</w:delText>
        </w:r>
      </w:del>
    </w:p>
    <w:p w14:paraId="447CBAA6" w14:textId="77777777" w:rsidR="00F34297" w:rsidRDefault="00F34297" w:rsidP="00F34297">
      <w:pPr>
        <w:rPr>
          <w:lang w:val="en-US"/>
        </w:rPr>
      </w:pPr>
    </w:p>
    <w:p w14:paraId="00114F38" w14:textId="77777777" w:rsidR="002D0FD7" w:rsidRDefault="002D0FD7">
      <w:pPr>
        <w:rPr>
          <w:lang w:val="en-US"/>
        </w:rPr>
      </w:pPr>
    </w:p>
    <w:p w14:paraId="3318D3D0" w14:textId="77777777" w:rsidR="002D0FD7" w:rsidRPr="002D0FD7" w:rsidRDefault="002D0FD7" w:rsidP="002D0FD7">
      <w:pPr>
        <w:rPr>
          <w:lang w:val="en-US"/>
        </w:rPr>
      </w:pPr>
      <w:r w:rsidRPr="002D0FD7">
        <w:rPr>
          <w:lang w:val="en-US"/>
        </w:rPr>
        <w:t xml:space="preserve"># remove old </w:t>
      </w:r>
      <w:r>
        <w:rPr>
          <w:lang w:val="en-US"/>
        </w:rPr>
        <w:t xml:space="preserve">s1as </w:t>
      </w:r>
      <w:r w:rsidRPr="002D0FD7">
        <w:rPr>
          <w:lang w:val="en-US"/>
        </w:rPr>
        <w:t>entry</w:t>
      </w:r>
    </w:p>
    <w:p w14:paraId="5A829C71" w14:textId="77777777" w:rsidR="003A1AE5" w:rsidRDefault="002D0FD7" w:rsidP="003A1AE5">
      <w:pPr>
        <w:rPr>
          <w:lang w:val="en-US"/>
        </w:rPr>
      </w:pPr>
      <w:commentRangeStart w:id="848"/>
      <w:proofErr w:type="spellStart"/>
      <w:r w:rsidRPr="002D0FD7">
        <w:rPr>
          <w:lang w:val="en-US"/>
        </w:rPr>
        <w:t>keytool</w:t>
      </w:r>
      <w:proofErr w:type="spellEnd"/>
      <w:r w:rsidRPr="002D0FD7">
        <w:rPr>
          <w:lang w:val="en-US"/>
        </w:rPr>
        <w:t xml:space="preserve"> -delete -alias s1as -</w:t>
      </w:r>
      <w:proofErr w:type="spellStart"/>
      <w:r w:rsidRPr="002D0FD7">
        <w:rPr>
          <w:lang w:val="en-US"/>
        </w:rPr>
        <w:t>keystore</w:t>
      </w:r>
      <w:proofErr w:type="spellEnd"/>
      <w:r w:rsidRPr="002D0FD7">
        <w:rPr>
          <w:lang w:val="en-US"/>
        </w:rPr>
        <w:t xml:space="preserve"> </w:t>
      </w:r>
      <w:proofErr w:type="spellStart"/>
      <w:r w:rsidRPr="002D0FD7">
        <w:rPr>
          <w:lang w:val="en-US"/>
        </w:rPr>
        <w:t>keystore.jks</w:t>
      </w:r>
      <w:proofErr w:type="spellEnd"/>
      <w:r w:rsidR="003A1AE5" w:rsidRPr="003A1AE5">
        <w:rPr>
          <w:lang w:val="en-US"/>
        </w:rPr>
        <w:t xml:space="preserve"> </w:t>
      </w:r>
      <w:ins w:id="849" w:author="Martin Gwerder" w:date="2018-04-22T07:03:00Z">
        <w:r w:rsidR="00003C01">
          <w:rPr>
            <w:lang w:val="en-US"/>
          </w:rPr>
          <w:t>-</w:t>
        </w:r>
      </w:ins>
      <w:proofErr w:type="spellStart"/>
      <w:r w:rsidR="003A1AE5" w:rsidRPr="00AE00D3">
        <w:rPr>
          <w:lang w:val="en-US"/>
        </w:rPr>
        <w:t>keypass</w:t>
      </w:r>
      <w:proofErr w:type="spellEnd"/>
      <w:r w:rsidR="003A1AE5" w:rsidRPr="00AE00D3">
        <w:rPr>
          <w:lang w:val="en-US"/>
        </w:rPr>
        <w:t xml:space="preserve"> </w:t>
      </w:r>
      <w:proofErr w:type="spellStart"/>
      <w:r w:rsidR="003A1AE5" w:rsidRPr="00AE00D3">
        <w:rPr>
          <w:lang w:val="en-US"/>
        </w:rPr>
        <w:t>changeit</w:t>
      </w:r>
      <w:proofErr w:type="spellEnd"/>
      <w:r w:rsidR="003A1AE5" w:rsidRPr="00AE00D3">
        <w:rPr>
          <w:lang w:val="en-US"/>
        </w:rPr>
        <w:t xml:space="preserve"> -</w:t>
      </w:r>
      <w:proofErr w:type="spellStart"/>
      <w:r w:rsidR="003A1AE5" w:rsidRPr="00AE00D3">
        <w:rPr>
          <w:lang w:val="en-US"/>
        </w:rPr>
        <w:t>storepass</w:t>
      </w:r>
      <w:proofErr w:type="spellEnd"/>
      <w:r w:rsidR="003A1AE5" w:rsidRPr="00AE00D3">
        <w:rPr>
          <w:lang w:val="en-US"/>
        </w:rPr>
        <w:t xml:space="preserve"> </w:t>
      </w:r>
      <w:proofErr w:type="spellStart"/>
      <w:r w:rsidR="003A1AE5" w:rsidRPr="00AE00D3">
        <w:rPr>
          <w:lang w:val="en-US"/>
        </w:rPr>
        <w:t>changeit</w:t>
      </w:r>
      <w:commentRangeEnd w:id="848"/>
      <w:proofErr w:type="spellEnd"/>
      <w:r w:rsidR="00003C01">
        <w:rPr>
          <w:rStyle w:val="CommentReference"/>
        </w:rPr>
        <w:commentReference w:id="848"/>
      </w:r>
    </w:p>
    <w:p w14:paraId="5FB88646" w14:textId="77777777" w:rsidR="002D0FD7" w:rsidRDefault="002D0FD7" w:rsidP="002D0FD7">
      <w:pPr>
        <w:rPr>
          <w:lang w:val="en-US"/>
        </w:rPr>
      </w:pPr>
    </w:p>
    <w:p w14:paraId="4504027F" w14:textId="77777777" w:rsidR="002D0FD7" w:rsidRDefault="002D0FD7">
      <w:pPr>
        <w:rPr>
          <w:lang w:val="en-US"/>
        </w:rPr>
      </w:pPr>
    </w:p>
    <w:p w14:paraId="45E09E86" w14:textId="77777777" w:rsidR="002D0FD7" w:rsidRDefault="002D0FD7">
      <w:pPr>
        <w:rPr>
          <w:lang w:val="en-US"/>
        </w:rPr>
      </w:pPr>
      <w:r>
        <w:rPr>
          <w:lang w:val="en-US"/>
        </w:rPr>
        <w:t># generate new key</w:t>
      </w:r>
      <w:r w:rsidR="000B3D8D">
        <w:rPr>
          <w:lang w:val="en-US"/>
        </w:rPr>
        <w:t xml:space="preserve"> (including IP of SPECCHIO VM via host only adapter of Oracle VM</w:t>
      </w:r>
    </w:p>
    <w:p w14:paraId="552E5318" w14:textId="39422927" w:rsidR="002D0FD7" w:rsidRDefault="002D0FD7" w:rsidP="002D0FD7">
      <w:pPr>
        <w:rPr>
          <w:lang w:val="en-US"/>
        </w:rPr>
      </w:pPr>
      <w:proofErr w:type="spellStart"/>
      <w:r w:rsidRPr="00AE00D3">
        <w:rPr>
          <w:lang w:val="en-US"/>
        </w:rPr>
        <w:t>keytool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genkey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keyalg</w:t>
      </w:r>
      <w:proofErr w:type="spellEnd"/>
      <w:r w:rsidRPr="00AE00D3">
        <w:rPr>
          <w:lang w:val="en-US"/>
        </w:rPr>
        <w:t xml:space="preserve"> RSA -</w:t>
      </w:r>
      <w:proofErr w:type="spellStart"/>
      <w:r w:rsidRPr="00AE00D3">
        <w:rPr>
          <w:lang w:val="en-US"/>
        </w:rPr>
        <w:t>keysize</w:t>
      </w:r>
      <w:proofErr w:type="spellEnd"/>
      <w:r w:rsidRPr="00AE00D3">
        <w:rPr>
          <w:lang w:val="en-US"/>
        </w:rPr>
        <w:t xml:space="preserve"> 2048 -</w:t>
      </w:r>
      <w:proofErr w:type="spellStart"/>
      <w:r w:rsidRPr="00AE00D3">
        <w:rPr>
          <w:lang w:val="en-US"/>
        </w:rPr>
        <w:t>sigalg</w:t>
      </w:r>
      <w:proofErr w:type="spellEnd"/>
      <w:r w:rsidRPr="00AE00D3">
        <w:rPr>
          <w:lang w:val="en-US"/>
        </w:rPr>
        <w:t xml:space="preserve"> SHA256WithRSA -</w:t>
      </w:r>
      <w:proofErr w:type="spellStart"/>
      <w:r w:rsidRPr="00AE00D3">
        <w:rPr>
          <w:lang w:val="en-US"/>
        </w:rPr>
        <w:t>keystore</w:t>
      </w:r>
      <w:proofErr w:type="spellEnd"/>
      <w:r w:rsidRPr="00AE00D3">
        <w:rPr>
          <w:lang w:val="en-US"/>
        </w:rPr>
        <w:t xml:space="preserve"> </w:t>
      </w:r>
      <w:proofErr w:type="spellStart"/>
      <w:r w:rsidRPr="00AE00D3">
        <w:rPr>
          <w:lang w:val="en-US"/>
        </w:rPr>
        <w:t>keystore.jks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keypass</w:t>
      </w:r>
      <w:proofErr w:type="spellEnd"/>
      <w:r w:rsidRPr="00AE00D3">
        <w:rPr>
          <w:lang w:val="en-US"/>
        </w:rPr>
        <w:t xml:space="preserve"> </w:t>
      </w:r>
      <w:proofErr w:type="spellStart"/>
      <w:r w:rsidRPr="00AE00D3">
        <w:rPr>
          <w:lang w:val="en-US"/>
        </w:rPr>
        <w:t>changeit</w:t>
      </w:r>
      <w:proofErr w:type="spellEnd"/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storepass</w:t>
      </w:r>
      <w:proofErr w:type="spellEnd"/>
      <w:r w:rsidRPr="00AE00D3">
        <w:rPr>
          <w:lang w:val="en-US"/>
        </w:rPr>
        <w:t xml:space="preserve"> </w:t>
      </w:r>
      <w:proofErr w:type="spellStart"/>
      <w:r w:rsidRPr="00AE00D3">
        <w:rPr>
          <w:lang w:val="en-US"/>
        </w:rPr>
        <w:t>changeit</w:t>
      </w:r>
      <w:proofErr w:type="spellEnd"/>
      <w:r w:rsidRPr="00AE00D3">
        <w:rPr>
          <w:lang w:val="en-US"/>
        </w:rPr>
        <w:t xml:space="preserve"> -validity 3650</w:t>
      </w:r>
      <w:ins w:id="850" w:author="ahueni" w:date="2018-04-22T15:09:00Z">
        <w:r w:rsidR="00BF400A">
          <w:rPr>
            <w:lang w:val="en-US"/>
          </w:rPr>
          <w:t xml:space="preserve"> </w:t>
        </w:r>
        <w:r w:rsidR="00BF400A" w:rsidRPr="00AE00D3">
          <w:rPr>
            <w:lang w:val="en-US"/>
          </w:rPr>
          <w:t>-</w:t>
        </w:r>
        <w:proofErr w:type="spellStart"/>
        <w:r w:rsidR="00BF400A" w:rsidRPr="00AE00D3">
          <w:rPr>
            <w:lang w:val="en-US"/>
          </w:rPr>
          <w:t>ext</w:t>
        </w:r>
        <w:proofErr w:type="spellEnd"/>
        <w:r w:rsidR="00BF400A" w:rsidRPr="00AE00D3">
          <w:rPr>
            <w:lang w:val="en-US"/>
          </w:rPr>
          <w:t xml:space="preserve"> SAN=dns:</w:t>
        </w:r>
        <w:proofErr w:type="gramStart"/>
        <w:r w:rsidR="00BF400A" w:rsidRPr="00AE00D3">
          <w:rPr>
            <w:lang w:val="en-US"/>
          </w:rPr>
          <w:t>localhost,ip</w:t>
        </w:r>
        <w:proofErr w:type="gramEnd"/>
        <w:r w:rsidR="00BF400A" w:rsidRPr="00AE00D3">
          <w:rPr>
            <w:lang w:val="en-US"/>
          </w:rPr>
          <w:t>:127.0.0.1</w:t>
        </w:r>
        <w:r w:rsidR="00BF400A">
          <w:rPr>
            <w:lang w:val="en-US"/>
          </w:rPr>
          <w:t>,ip:</w:t>
        </w:r>
        <w:r w:rsidR="00BF400A" w:rsidRPr="000B3D8D">
          <w:rPr>
            <w:lang w:val="en-US"/>
          </w:rPr>
          <w:t>192.168.56.101</w:t>
        </w:r>
      </w:ins>
      <w:r w:rsidRPr="00AE00D3">
        <w:rPr>
          <w:lang w:val="en-US"/>
        </w:rPr>
        <w:t xml:space="preserve"> -alias s1as </w:t>
      </w:r>
      <w:del w:id="851" w:author="Martin Gwerder" w:date="2018-04-22T08:16:00Z">
        <w:r w:rsidRPr="00AE00D3" w:rsidDel="00F476DB">
          <w:rPr>
            <w:lang w:val="en-US"/>
          </w:rPr>
          <w:delText>-ext SAN=dns:localhost,ip:127.0.0.1</w:delText>
        </w:r>
        <w:r w:rsidR="000B3D8D" w:rsidDel="00F476DB">
          <w:rPr>
            <w:lang w:val="en-US"/>
          </w:rPr>
          <w:delText>,ip:</w:delText>
        </w:r>
        <w:r w:rsidR="000B3D8D" w:rsidRPr="000B3D8D" w:rsidDel="00F476DB">
          <w:rPr>
            <w:lang w:val="en-US"/>
          </w:rPr>
          <w:delText>192.168.56.101</w:delText>
        </w:r>
      </w:del>
      <w:r w:rsidRPr="00AE00D3">
        <w:rPr>
          <w:lang w:val="en-US"/>
        </w:rPr>
        <w:t xml:space="preserve"> -</w:t>
      </w:r>
      <w:proofErr w:type="spellStart"/>
      <w:r w:rsidRPr="00AE00D3">
        <w:rPr>
          <w:lang w:val="en-US"/>
        </w:rPr>
        <w:t>dname</w:t>
      </w:r>
      <w:proofErr w:type="spellEnd"/>
      <w:r w:rsidRPr="00AE00D3">
        <w:rPr>
          <w:lang w:val="en-US"/>
        </w:rPr>
        <w:t xml:space="preserve"> "</w:t>
      </w:r>
      <w:proofErr w:type="spellStart"/>
      <w:r w:rsidRPr="00AE00D3">
        <w:rPr>
          <w:lang w:val="en-US"/>
        </w:rPr>
        <w:t>cn</w:t>
      </w:r>
      <w:proofErr w:type="spellEnd"/>
      <w:r w:rsidRPr="00AE00D3">
        <w:rPr>
          <w:lang w:val="en-US"/>
        </w:rPr>
        <w:t>=SPECCHIOVM2"</w:t>
      </w:r>
    </w:p>
    <w:p w14:paraId="6D36A671" w14:textId="77777777" w:rsidR="002D0FD7" w:rsidRDefault="002D0FD7" w:rsidP="002D0FD7">
      <w:pPr>
        <w:rPr>
          <w:lang w:val="en-US"/>
        </w:rPr>
      </w:pPr>
    </w:p>
    <w:p w14:paraId="649C3E60" w14:textId="77777777" w:rsidR="002D0FD7" w:rsidRPr="00AE00D3" w:rsidRDefault="002D0FD7" w:rsidP="002D0FD7">
      <w:pPr>
        <w:rPr>
          <w:lang w:val="en-US"/>
        </w:rPr>
      </w:pPr>
      <w:r w:rsidRPr="002D0FD7">
        <w:rPr>
          <w:lang w:val="en-US"/>
        </w:rPr>
        <w:t># signed with SPECCHIO super trust CA (written into SPECCHIOVM2.cer)</w:t>
      </w:r>
    </w:p>
    <w:p w14:paraId="5911D67E" w14:textId="7999AB81" w:rsidR="002D0FD7" w:rsidRDefault="002D0FD7">
      <w:pPr>
        <w:rPr>
          <w:lang w:val="en-US"/>
        </w:rPr>
      </w:pPr>
      <w:proofErr w:type="spellStart"/>
      <w:r w:rsidRPr="00A3475A">
        <w:rPr>
          <w:lang w:val="en-US"/>
        </w:rPr>
        <w:t>keytool</w:t>
      </w:r>
      <w:proofErr w:type="spellEnd"/>
      <w:r w:rsidRPr="00A3475A">
        <w:rPr>
          <w:lang w:val="en-US"/>
        </w:rPr>
        <w:t xml:space="preserve"> -</w:t>
      </w:r>
      <w:proofErr w:type="spellStart"/>
      <w:r w:rsidRPr="00A3475A">
        <w:rPr>
          <w:lang w:val="en-US"/>
        </w:rPr>
        <w:t>keystore</w:t>
      </w:r>
      <w:proofErr w:type="spellEnd"/>
      <w:r w:rsidRPr="00A3475A">
        <w:rPr>
          <w:lang w:val="en-US"/>
        </w:rPr>
        <w:t xml:space="preserve"> </w:t>
      </w:r>
      <w:proofErr w:type="spellStart"/>
      <w:r w:rsidRPr="00A3475A">
        <w:rPr>
          <w:lang w:val="en-US"/>
        </w:rPr>
        <w:t>keystore.jks</w:t>
      </w:r>
      <w:proofErr w:type="spellEnd"/>
      <w:r w:rsidRPr="00A3475A">
        <w:rPr>
          <w:lang w:val="en-US"/>
        </w:rPr>
        <w:t xml:space="preserve"> -</w:t>
      </w:r>
      <w:proofErr w:type="spellStart"/>
      <w:r w:rsidRPr="00A3475A">
        <w:rPr>
          <w:lang w:val="en-US"/>
        </w:rPr>
        <w:t>storepass</w:t>
      </w:r>
      <w:proofErr w:type="spellEnd"/>
      <w:r w:rsidRPr="00A3475A">
        <w:rPr>
          <w:lang w:val="en-US"/>
        </w:rPr>
        <w:t xml:space="preserve"> </w:t>
      </w:r>
      <w:proofErr w:type="spellStart"/>
      <w:r w:rsidRPr="00A3475A">
        <w:rPr>
          <w:lang w:val="en-US"/>
        </w:rPr>
        <w:t>changeit</w:t>
      </w:r>
      <w:proofErr w:type="spellEnd"/>
      <w:r w:rsidRPr="00A3475A">
        <w:rPr>
          <w:lang w:val="en-US"/>
        </w:rPr>
        <w:t xml:space="preserve"> -</w:t>
      </w:r>
      <w:proofErr w:type="spellStart"/>
      <w:r w:rsidRPr="00A3475A">
        <w:rPr>
          <w:lang w:val="en-US"/>
        </w:rPr>
        <w:t>keypass</w:t>
      </w:r>
      <w:proofErr w:type="spellEnd"/>
      <w:r w:rsidRPr="00A3475A">
        <w:rPr>
          <w:lang w:val="en-US"/>
        </w:rPr>
        <w:t xml:space="preserve"> </w:t>
      </w:r>
      <w:proofErr w:type="spellStart"/>
      <w:r w:rsidRPr="00A3475A">
        <w:rPr>
          <w:lang w:val="en-US"/>
        </w:rPr>
        <w:t>changeit</w:t>
      </w:r>
      <w:proofErr w:type="spellEnd"/>
      <w:r w:rsidRPr="00A3475A">
        <w:rPr>
          <w:lang w:val="en-US"/>
        </w:rPr>
        <w:t xml:space="preserve"> -alias s1as -</w:t>
      </w:r>
      <w:proofErr w:type="spellStart"/>
      <w:proofErr w:type="gramStart"/>
      <w:r w:rsidRPr="00A3475A">
        <w:rPr>
          <w:lang w:val="en-US"/>
        </w:rPr>
        <w:t>certreq</w:t>
      </w:r>
      <w:proofErr w:type="spellEnd"/>
      <w:r w:rsidRPr="00A3475A">
        <w:rPr>
          <w:lang w:val="en-US"/>
        </w:rPr>
        <w:t xml:space="preserve"> </w:t>
      </w:r>
      <w:ins w:id="852" w:author="Martin Gwerder" w:date="2018-04-22T08:13:00Z">
        <w:r w:rsidR="00F476DB" w:rsidRPr="00AE00D3">
          <w:rPr>
            <w:lang w:val="en-US"/>
          </w:rPr>
          <w:t xml:space="preserve"> </w:t>
        </w:r>
      </w:ins>
      <w:r w:rsidRPr="00A3475A">
        <w:rPr>
          <w:lang w:val="en-US"/>
        </w:rPr>
        <w:t>|</w:t>
      </w:r>
      <w:proofErr w:type="gramEnd"/>
      <w:r w:rsidRPr="00A3475A">
        <w:rPr>
          <w:lang w:val="en-US"/>
        </w:rPr>
        <w:t xml:space="preserve"> </w:t>
      </w:r>
      <w:proofErr w:type="spellStart"/>
      <w:r w:rsidRPr="00A3475A">
        <w:rPr>
          <w:lang w:val="en-US"/>
        </w:rPr>
        <w:t>keytool</w:t>
      </w:r>
      <w:proofErr w:type="spellEnd"/>
      <w:r w:rsidRPr="00A3475A">
        <w:rPr>
          <w:lang w:val="en-US"/>
        </w:rPr>
        <w:t xml:space="preserve"> -</w:t>
      </w:r>
      <w:proofErr w:type="spellStart"/>
      <w:r w:rsidRPr="00A3475A">
        <w:rPr>
          <w:lang w:val="en-US"/>
        </w:rPr>
        <w:t>keystore</w:t>
      </w:r>
      <w:proofErr w:type="spellEnd"/>
      <w:r w:rsidRPr="00A3475A">
        <w:rPr>
          <w:lang w:val="en-US"/>
        </w:rPr>
        <w:t xml:space="preserve"> </w:t>
      </w:r>
      <w:proofErr w:type="spellStart"/>
      <w:r w:rsidR="002D6292">
        <w:rPr>
          <w:lang w:val="en-US"/>
        </w:rPr>
        <w:t>keystore</w:t>
      </w:r>
      <w:r w:rsidRPr="00A3475A">
        <w:rPr>
          <w:lang w:val="en-US"/>
        </w:rPr>
        <w:t>.jks</w:t>
      </w:r>
      <w:proofErr w:type="spellEnd"/>
      <w:ins w:id="853" w:author="ahueni" w:date="2018-04-22T15:18:00Z">
        <w:r w:rsidR="006A6FEE">
          <w:rPr>
            <w:lang w:val="en-US"/>
          </w:rPr>
          <w:t xml:space="preserve"> </w:t>
        </w:r>
        <w:r w:rsidR="006A6FEE" w:rsidRPr="00AE00D3">
          <w:rPr>
            <w:lang w:val="en-US"/>
          </w:rPr>
          <w:t>-</w:t>
        </w:r>
        <w:proofErr w:type="spellStart"/>
        <w:r w:rsidR="006A6FEE" w:rsidRPr="00AE00D3">
          <w:rPr>
            <w:lang w:val="en-US"/>
          </w:rPr>
          <w:t>keypass</w:t>
        </w:r>
        <w:proofErr w:type="spellEnd"/>
        <w:r w:rsidR="006A6FEE" w:rsidRPr="00AE00D3">
          <w:rPr>
            <w:lang w:val="en-US"/>
          </w:rPr>
          <w:t xml:space="preserve"> </w:t>
        </w:r>
      </w:ins>
      <w:proofErr w:type="spellStart"/>
      <w:ins w:id="854" w:author="ahueni" w:date="2018-04-22T15:31:00Z">
        <w:r w:rsidR="00B01FC5">
          <w:rPr>
            <w:lang w:val="en-US"/>
          </w:rPr>
          <w:t>changeit</w:t>
        </w:r>
      </w:ins>
      <w:proofErr w:type="spellEnd"/>
      <w:r w:rsidRPr="00A3475A">
        <w:rPr>
          <w:lang w:val="en-US"/>
        </w:rPr>
        <w:t xml:space="preserve"> -</w:t>
      </w:r>
      <w:proofErr w:type="spellStart"/>
      <w:r w:rsidRPr="00A3475A">
        <w:rPr>
          <w:lang w:val="en-US"/>
        </w:rPr>
        <w:t>storepass</w:t>
      </w:r>
      <w:proofErr w:type="spellEnd"/>
      <w:r w:rsidRPr="00A3475A">
        <w:rPr>
          <w:lang w:val="en-US"/>
        </w:rPr>
        <w:t xml:space="preserve"> </w:t>
      </w:r>
      <w:proofErr w:type="spellStart"/>
      <w:r w:rsidRPr="00A3475A">
        <w:rPr>
          <w:lang w:val="en-US"/>
        </w:rPr>
        <w:t>changeit</w:t>
      </w:r>
      <w:proofErr w:type="spellEnd"/>
      <w:r w:rsidRPr="00A3475A">
        <w:rPr>
          <w:lang w:val="en-US"/>
        </w:rPr>
        <w:t xml:space="preserve"> </w:t>
      </w:r>
      <w:del w:id="855" w:author="ahueni" w:date="2018-04-22T15:12:00Z">
        <w:r w:rsidRPr="00A3475A" w:rsidDel="00BF400A">
          <w:rPr>
            <w:lang w:val="en-US"/>
          </w:rPr>
          <w:delText xml:space="preserve">-keypass changeit </w:delText>
        </w:r>
      </w:del>
      <w:ins w:id="856" w:author="Martin Gwerder" w:date="2018-04-22T07:07:00Z">
        <w:del w:id="857" w:author="ahueni" w:date="2018-04-22T14:22:00Z">
          <w:r w:rsidR="00003C01" w:rsidDel="00197310">
            <w:rPr>
              <w:lang w:val="en-US"/>
            </w:rPr>
            <w:delText xml:space="preserve">supersecret </w:delText>
          </w:r>
          <w:r w:rsidR="00003C01" w:rsidRPr="00A3475A" w:rsidDel="00197310">
            <w:rPr>
              <w:lang w:val="en-US"/>
            </w:rPr>
            <w:delText xml:space="preserve"> </w:delText>
          </w:r>
        </w:del>
      </w:ins>
      <w:r w:rsidRPr="00A3475A">
        <w:rPr>
          <w:lang w:val="en-US"/>
        </w:rPr>
        <w:t xml:space="preserve">-alias </w:t>
      </w:r>
      <w:proofErr w:type="spellStart"/>
      <w:r w:rsidRPr="00A3475A">
        <w:rPr>
          <w:lang w:val="en-US"/>
        </w:rPr>
        <w:t>specchio_trust</w:t>
      </w:r>
      <w:proofErr w:type="spellEnd"/>
      <w:r w:rsidRPr="00A3475A">
        <w:rPr>
          <w:lang w:val="en-US"/>
        </w:rPr>
        <w:t xml:space="preserve"> -</w:t>
      </w:r>
      <w:proofErr w:type="spellStart"/>
      <w:r w:rsidRPr="00A3475A">
        <w:rPr>
          <w:lang w:val="en-US"/>
        </w:rPr>
        <w:t>gencert</w:t>
      </w:r>
      <w:proofErr w:type="spellEnd"/>
      <w:r w:rsidRPr="00A3475A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rfc</w:t>
      </w:r>
      <w:proofErr w:type="spellEnd"/>
      <w:r>
        <w:rPr>
          <w:lang w:val="en-US"/>
        </w:rPr>
        <w:t xml:space="preserve"> </w:t>
      </w:r>
      <w:r w:rsidRPr="00AE00D3">
        <w:rPr>
          <w:lang w:val="en-US"/>
        </w:rPr>
        <w:t>-validity 3650</w:t>
      </w:r>
      <w:ins w:id="858" w:author="Martin Gwerder" w:date="2018-04-22T08:14:00Z">
        <w:r w:rsidR="00F476DB">
          <w:rPr>
            <w:lang w:val="en-US"/>
          </w:rPr>
          <w:t xml:space="preserve"> </w:t>
        </w:r>
        <w:r w:rsidR="00F476DB" w:rsidRPr="00AE00D3">
          <w:rPr>
            <w:lang w:val="en-US"/>
          </w:rPr>
          <w:t>-</w:t>
        </w:r>
        <w:proofErr w:type="spellStart"/>
        <w:r w:rsidR="00F476DB" w:rsidRPr="00AE00D3">
          <w:rPr>
            <w:lang w:val="en-US"/>
          </w:rPr>
          <w:t>ext</w:t>
        </w:r>
        <w:proofErr w:type="spellEnd"/>
        <w:r w:rsidR="00F476DB" w:rsidRPr="00AE00D3">
          <w:rPr>
            <w:lang w:val="en-US"/>
          </w:rPr>
          <w:t xml:space="preserve"> SAN=dns:localhost,ip:127.0.0.1</w:t>
        </w:r>
        <w:r w:rsidR="00F476DB">
          <w:rPr>
            <w:lang w:val="en-US"/>
          </w:rPr>
          <w:t>,ip:</w:t>
        </w:r>
        <w:r w:rsidR="00F476DB" w:rsidRPr="000B3D8D">
          <w:rPr>
            <w:lang w:val="en-US"/>
          </w:rPr>
          <w:t>192.168.56.101</w:t>
        </w:r>
      </w:ins>
      <w:r>
        <w:rPr>
          <w:lang w:val="en-US"/>
        </w:rPr>
        <w:t xml:space="preserve"> </w:t>
      </w:r>
      <w:r w:rsidRPr="00A3475A">
        <w:rPr>
          <w:lang w:val="en-US"/>
        </w:rPr>
        <w:t>&gt;SPECCHIOVM2.cer</w:t>
      </w:r>
    </w:p>
    <w:p w14:paraId="1C5E9603" w14:textId="77777777" w:rsidR="007F5FE7" w:rsidRDefault="007F5FE7">
      <w:pPr>
        <w:rPr>
          <w:lang w:val="en-US"/>
        </w:rPr>
      </w:pPr>
    </w:p>
    <w:p w14:paraId="73ADBCB1" w14:textId="77777777" w:rsidR="007F5FE7" w:rsidRDefault="007F5FE7" w:rsidP="007F5FE7">
      <w:pPr>
        <w:rPr>
          <w:highlight w:val="yellow"/>
          <w:lang w:val="en-US"/>
        </w:rPr>
      </w:pPr>
      <w:commentRangeStart w:id="859"/>
      <w:r w:rsidRPr="002D0FD7">
        <w:rPr>
          <w:lang w:val="en-US"/>
        </w:rPr>
        <w:t># show certificate content</w:t>
      </w:r>
      <w:commentRangeEnd w:id="859"/>
      <w:r w:rsidR="00902A4C">
        <w:rPr>
          <w:rStyle w:val="CommentReference"/>
        </w:rPr>
        <w:commentReference w:id="859"/>
      </w:r>
    </w:p>
    <w:p w14:paraId="6B2CB6B4" w14:textId="77777777" w:rsidR="007F5FE7" w:rsidRDefault="007F5FE7" w:rsidP="007F5FE7">
      <w:pPr>
        <w:rPr>
          <w:highlight w:val="yellow"/>
          <w:lang w:val="en-US"/>
        </w:rPr>
      </w:pPr>
      <w:proofErr w:type="spellStart"/>
      <w:r w:rsidRPr="008C3CFF">
        <w:rPr>
          <w:lang w:val="en-US"/>
        </w:rPr>
        <w:t>openssl</w:t>
      </w:r>
      <w:proofErr w:type="spellEnd"/>
      <w:r w:rsidRPr="008C3CFF">
        <w:rPr>
          <w:lang w:val="en-US"/>
        </w:rPr>
        <w:t xml:space="preserve"> x509 -in </w:t>
      </w:r>
      <w:proofErr w:type="gramStart"/>
      <w:r w:rsidRPr="008C3CFF">
        <w:rPr>
          <w:lang w:val="en-US"/>
        </w:rPr>
        <w:t>SPECCHIOVM2.cer  -</w:t>
      </w:r>
      <w:proofErr w:type="gramEnd"/>
      <w:r w:rsidRPr="008C3CFF">
        <w:rPr>
          <w:lang w:val="en-US"/>
        </w:rPr>
        <w:t>text</w:t>
      </w:r>
    </w:p>
    <w:p w14:paraId="2D6A0084" w14:textId="77777777" w:rsidR="007F5FE7" w:rsidRDefault="007F5FE7">
      <w:pPr>
        <w:rPr>
          <w:lang w:val="en-US"/>
        </w:rPr>
      </w:pPr>
    </w:p>
    <w:p w14:paraId="783817BD" w14:textId="77777777" w:rsidR="00A02607" w:rsidRPr="00A02607" w:rsidRDefault="00A02607" w:rsidP="00A02607">
      <w:pPr>
        <w:rPr>
          <w:ins w:id="860" w:author="ahueni" w:date="2018-04-22T15:36:00Z"/>
          <w:rFonts w:ascii="Lucida Console" w:hAnsi="Lucida Console"/>
          <w:sz w:val="20"/>
          <w:szCs w:val="20"/>
          <w:lang w:val="en-US"/>
        </w:rPr>
      </w:pPr>
      <w:ins w:id="86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Certificate:</w:t>
        </w:r>
      </w:ins>
    </w:p>
    <w:p w14:paraId="1AF39DAE" w14:textId="77777777" w:rsidR="00A02607" w:rsidRPr="00A02607" w:rsidRDefault="00A02607" w:rsidP="00A02607">
      <w:pPr>
        <w:rPr>
          <w:ins w:id="862" w:author="ahueni" w:date="2018-04-22T15:36:00Z"/>
          <w:rFonts w:ascii="Lucida Console" w:hAnsi="Lucida Console"/>
          <w:sz w:val="20"/>
          <w:szCs w:val="20"/>
          <w:lang w:val="en-US"/>
        </w:rPr>
      </w:pPr>
      <w:ins w:id="86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Data:</w:t>
        </w:r>
      </w:ins>
    </w:p>
    <w:p w14:paraId="0EF4E4F8" w14:textId="77777777" w:rsidR="00A02607" w:rsidRPr="00A02607" w:rsidRDefault="00A02607" w:rsidP="00A02607">
      <w:pPr>
        <w:rPr>
          <w:ins w:id="864" w:author="ahueni" w:date="2018-04-22T15:36:00Z"/>
          <w:rFonts w:ascii="Lucida Console" w:hAnsi="Lucida Console"/>
          <w:sz w:val="20"/>
          <w:szCs w:val="20"/>
          <w:lang w:val="en-US"/>
        </w:rPr>
      </w:pPr>
      <w:ins w:id="86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Version: 3 (0x2)</w:t>
        </w:r>
      </w:ins>
    </w:p>
    <w:p w14:paraId="6400BFE1" w14:textId="77777777" w:rsidR="00A02607" w:rsidRPr="00A02607" w:rsidRDefault="00A02607" w:rsidP="00A02607">
      <w:pPr>
        <w:rPr>
          <w:ins w:id="866" w:author="ahueni" w:date="2018-04-22T15:36:00Z"/>
          <w:rFonts w:ascii="Lucida Console" w:hAnsi="Lucida Console"/>
          <w:sz w:val="20"/>
          <w:szCs w:val="20"/>
          <w:lang w:val="en-US"/>
        </w:rPr>
      </w:pPr>
      <w:ins w:id="86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Serial Number: 1332524819 (0x4f6cb713)</w:t>
        </w:r>
      </w:ins>
    </w:p>
    <w:p w14:paraId="0BCE0703" w14:textId="77777777" w:rsidR="00A02607" w:rsidRPr="00A02607" w:rsidRDefault="00A02607" w:rsidP="00A02607">
      <w:pPr>
        <w:rPr>
          <w:ins w:id="868" w:author="ahueni" w:date="2018-04-22T15:36:00Z"/>
          <w:rFonts w:ascii="Lucida Console" w:hAnsi="Lucida Console"/>
          <w:sz w:val="20"/>
          <w:szCs w:val="20"/>
          <w:lang w:val="en-US"/>
        </w:rPr>
      </w:pPr>
      <w:ins w:id="86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Signature Algorithm: sha256WithRSAEncryption</w:t>
        </w:r>
      </w:ins>
    </w:p>
    <w:p w14:paraId="79EFC39F" w14:textId="77777777" w:rsidR="00A02607" w:rsidRPr="00A02607" w:rsidRDefault="00A02607" w:rsidP="00A02607">
      <w:pPr>
        <w:rPr>
          <w:ins w:id="870" w:author="ahueni" w:date="2018-04-22T15:36:00Z"/>
          <w:rFonts w:ascii="Lucida Console" w:hAnsi="Lucida Console"/>
          <w:sz w:val="20"/>
          <w:szCs w:val="20"/>
          <w:lang w:val="en-US"/>
        </w:rPr>
      </w:pPr>
      <w:ins w:id="87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Issuer: CN=SPECCHIO Trust</w:t>
        </w:r>
      </w:ins>
    </w:p>
    <w:p w14:paraId="7E309A2D" w14:textId="77777777" w:rsidR="00A02607" w:rsidRPr="00A02607" w:rsidRDefault="00A02607" w:rsidP="00A02607">
      <w:pPr>
        <w:rPr>
          <w:ins w:id="872" w:author="ahueni" w:date="2018-04-22T15:36:00Z"/>
          <w:rFonts w:ascii="Lucida Console" w:hAnsi="Lucida Console"/>
          <w:sz w:val="20"/>
          <w:szCs w:val="20"/>
          <w:lang w:val="en-US"/>
        </w:rPr>
      </w:pPr>
      <w:ins w:id="87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Validity</w:t>
        </w:r>
      </w:ins>
    </w:p>
    <w:p w14:paraId="2997B473" w14:textId="77777777" w:rsidR="00A02607" w:rsidRPr="00A02607" w:rsidRDefault="00A02607" w:rsidP="00A02607">
      <w:pPr>
        <w:rPr>
          <w:ins w:id="874" w:author="ahueni" w:date="2018-04-22T15:36:00Z"/>
          <w:rFonts w:ascii="Lucida Console" w:hAnsi="Lucida Console"/>
          <w:sz w:val="20"/>
          <w:szCs w:val="20"/>
          <w:lang w:val="en-US"/>
        </w:rPr>
      </w:pPr>
      <w:ins w:id="87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Not Before: Apr 22 13:35:45 2018 GMT</w:t>
        </w:r>
      </w:ins>
    </w:p>
    <w:p w14:paraId="3BF25C3F" w14:textId="77777777" w:rsidR="00A02607" w:rsidRPr="00A02607" w:rsidRDefault="00A02607" w:rsidP="00A02607">
      <w:pPr>
        <w:rPr>
          <w:ins w:id="876" w:author="ahueni" w:date="2018-04-22T15:36:00Z"/>
          <w:rFonts w:ascii="Lucida Console" w:hAnsi="Lucida Console"/>
          <w:sz w:val="20"/>
          <w:szCs w:val="20"/>
          <w:lang w:val="en-US"/>
        </w:rPr>
      </w:pPr>
      <w:ins w:id="87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Not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After :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Apr 19 13:35:45 2028 GMT</w:t>
        </w:r>
      </w:ins>
    </w:p>
    <w:p w14:paraId="5BC9A6C4" w14:textId="77777777" w:rsidR="00A02607" w:rsidRPr="00A02607" w:rsidRDefault="00A02607" w:rsidP="00A02607">
      <w:pPr>
        <w:rPr>
          <w:ins w:id="878" w:author="ahueni" w:date="2018-04-22T15:36:00Z"/>
          <w:rFonts w:ascii="Lucida Console" w:hAnsi="Lucida Console"/>
          <w:sz w:val="20"/>
          <w:szCs w:val="20"/>
          <w:lang w:val="en-US"/>
        </w:rPr>
      </w:pPr>
      <w:ins w:id="87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Subject: CN=SPECCHIOVM2</w:t>
        </w:r>
      </w:ins>
    </w:p>
    <w:p w14:paraId="620F8AC9" w14:textId="77777777" w:rsidR="00A02607" w:rsidRPr="00A02607" w:rsidRDefault="00A02607" w:rsidP="00A02607">
      <w:pPr>
        <w:rPr>
          <w:ins w:id="880" w:author="ahueni" w:date="2018-04-22T15:36:00Z"/>
          <w:rFonts w:ascii="Lucida Console" w:hAnsi="Lucida Console"/>
          <w:sz w:val="20"/>
          <w:szCs w:val="20"/>
          <w:lang w:val="en-US"/>
        </w:rPr>
      </w:pPr>
      <w:ins w:id="88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Subject Public Key Info:</w:t>
        </w:r>
      </w:ins>
    </w:p>
    <w:p w14:paraId="094C3C35" w14:textId="77777777" w:rsidR="00A02607" w:rsidRPr="00A02607" w:rsidRDefault="00A02607" w:rsidP="00A02607">
      <w:pPr>
        <w:rPr>
          <w:ins w:id="882" w:author="ahueni" w:date="2018-04-22T15:36:00Z"/>
          <w:rFonts w:ascii="Lucida Console" w:hAnsi="Lucida Console"/>
          <w:sz w:val="20"/>
          <w:szCs w:val="20"/>
          <w:lang w:val="en-US"/>
        </w:rPr>
      </w:pPr>
      <w:ins w:id="88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Public Key Algorithm: 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rsaEncryption</w:t>
        </w:r>
        <w:proofErr w:type="spellEnd"/>
      </w:ins>
    </w:p>
    <w:p w14:paraId="4CAE620B" w14:textId="77777777" w:rsidR="00A02607" w:rsidRPr="00A02607" w:rsidRDefault="00A02607" w:rsidP="00A02607">
      <w:pPr>
        <w:rPr>
          <w:ins w:id="884" w:author="ahueni" w:date="2018-04-22T15:36:00Z"/>
          <w:rFonts w:ascii="Lucida Console" w:hAnsi="Lucida Console"/>
          <w:sz w:val="20"/>
          <w:szCs w:val="20"/>
          <w:lang w:val="en-US"/>
        </w:rPr>
      </w:pPr>
      <w:ins w:id="88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Public-Key: (2048 bit)</w:t>
        </w:r>
      </w:ins>
    </w:p>
    <w:p w14:paraId="58F420F4" w14:textId="77777777" w:rsidR="00A02607" w:rsidRPr="00A02607" w:rsidRDefault="00A02607" w:rsidP="00A02607">
      <w:pPr>
        <w:rPr>
          <w:ins w:id="886" w:author="ahueni" w:date="2018-04-22T15:36:00Z"/>
          <w:rFonts w:ascii="Lucida Console" w:hAnsi="Lucida Console"/>
          <w:sz w:val="20"/>
          <w:szCs w:val="20"/>
          <w:lang w:val="en-US"/>
        </w:rPr>
      </w:pPr>
      <w:ins w:id="88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Modulus:</w:t>
        </w:r>
      </w:ins>
    </w:p>
    <w:p w14:paraId="28A10C21" w14:textId="77777777" w:rsidR="00A02607" w:rsidRPr="00A02607" w:rsidRDefault="00A02607" w:rsidP="00A02607">
      <w:pPr>
        <w:rPr>
          <w:ins w:id="888" w:author="ahueni" w:date="2018-04-22T15:36:00Z"/>
          <w:rFonts w:ascii="Lucida Console" w:hAnsi="Lucida Console"/>
          <w:sz w:val="20"/>
          <w:szCs w:val="20"/>
          <w:lang w:val="en-US"/>
        </w:rPr>
      </w:pPr>
      <w:ins w:id="88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00:d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3:07:94:2c:d5:76:8c:6b:b6:15:0a:0d:f1:9d:</w:t>
        </w:r>
      </w:ins>
    </w:p>
    <w:p w14:paraId="455B1F83" w14:textId="77777777" w:rsidR="00A02607" w:rsidRPr="00A02607" w:rsidRDefault="00A02607" w:rsidP="00A02607">
      <w:pPr>
        <w:rPr>
          <w:ins w:id="890" w:author="ahueni" w:date="2018-04-22T15:36:00Z"/>
          <w:rFonts w:ascii="Lucida Console" w:hAnsi="Lucida Console"/>
          <w:sz w:val="20"/>
          <w:szCs w:val="20"/>
          <w:lang w:val="de-CH"/>
          <w:rPrChange w:id="891" w:author="ahueni" w:date="2018-04-22T15:36:00Z">
            <w:rPr>
              <w:ins w:id="892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89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</w:t>
        </w:r>
        <w:r w:rsidRPr="00A02607">
          <w:rPr>
            <w:rFonts w:ascii="Lucida Console" w:hAnsi="Lucida Console"/>
            <w:sz w:val="20"/>
            <w:szCs w:val="20"/>
            <w:lang w:val="de-CH"/>
            <w:rPrChange w:id="89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3f:7b: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89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29:ff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896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:64:b4:32:82:78:cf:e8:c8:aa:74:0f:</w:t>
        </w:r>
      </w:ins>
    </w:p>
    <w:p w14:paraId="53D4B00B" w14:textId="77777777" w:rsidR="00A02607" w:rsidRPr="00A02607" w:rsidRDefault="00A02607" w:rsidP="00A02607">
      <w:pPr>
        <w:rPr>
          <w:ins w:id="897" w:author="ahueni" w:date="2018-04-22T15:36:00Z"/>
          <w:rFonts w:ascii="Lucida Console" w:hAnsi="Lucida Console"/>
          <w:sz w:val="20"/>
          <w:szCs w:val="20"/>
          <w:lang w:val="en-US"/>
        </w:rPr>
      </w:pPr>
      <w:ins w:id="898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89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42:a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0:4a:b1:19:db:00:d1:c5:26:e5:86:3a:20:46:</w:t>
        </w:r>
      </w:ins>
    </w:p>
    <w:p w14:paraId="21726C77" w14:textId="77777777" w:rsidR="00A02607" w:rsidRPr="00A02607" w:rsidRDefault="00A02607" w:rsidP="00A02607">
      <w:pPr>
        <w:rPr>
          <w:ins w:id="900" w:author="ahueni" w:date="2018-04-22T15:36:00Z"/>
          <w:rFonts w:ascii="Lucida Console" w:hAnsi="Lucida Console"/>
          <w:sz w:val="20"/>
          <w:szCs w:val="20"/>
          <w:lang w:val="en-US"/>
        </w:rPr>
      </w:pPr>
      <w:ins w:id="90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25: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cd:d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4:33:b4:b4:4b:0d:25:3f:28:2a:3f:1a:c3:</w:t>
        </w:r>
      </w:ins>
    </w:p>
    <w:p w14:paraId="3DB7DC3C" w14:textId="77777777" w:rsidR="00A02607" w:rsidRPr="00A02607" w:rsidRDefault="00A02607" w:rsidP="00A02607">
      <w:pPr>
        <w:rPr>
          <w:ins w:id="902" w:author="ahueni" w:date="2018-04-22T15:36:00Z"/>
          <w:rFonts w:ascii="Lucida Console" w:hAnsi="Lucida Console"/>
          <w:sz w:val="20"/>
          <w:szCs w:val="20"/>
          <w:lang w:val="en-US"/>
        </w:rPr>
      </w:pPr>
      <w:ins w:id="90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dc:4d:9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c:a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7:d5:af:e7:17:3d:13:f4:3d:32:fb:b8:</w:t>
        </w:r>
      </w:ins>
    </w:p>
    <w:p w14:paraId="5188BCD1" w14:textId="77777777" w:rsidR="00A02607" w:rsidRPr="00A02607" w:rsidRDefault="00A02607" w:rsidP="00A02607">
      <w:pPr>
        <w:rPr>
          <w:ins w:id="904" w:author="ahueni" w:date="2018-04-22T15:36:00Z"/>
          <w:rFonts w:ascii="Lucida Console" w:hAnsi="Lucida Console"/>
          <w:sz w:val="20"/>
          <w:szCs w:val="20"/>
          <w:lang w:val="en-US"/>
        </w:rPr>
      </w:pPr>
      <w:ins w:id="90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d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7:f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7:80:4a:3f:8c:c3:08:f9:27:f4:c9:c5:ce:93:</w:t>
        </w:r>
      </w:ins>
    </w:p>
    <w:p w14:paraId="05C081A9" w14:textId="77777777" w:rsidR="00A02607" w:rsidRPr="00A02607" w:rsidRDefault="00A02607" w:rsidP="00A02607">
      <w:pPr>
        <w:rPr>
          <w:ins w:id="906" w:author="ahueni" w:date="2018-04-22T15:36:00Z"/>
          <w:rFonts w:ascii="Lucida Console" w:hAnsi="Lucida Console"/>
          <w:sz w:val="20"/>
          <w:szCs w:val="20"/>
          <w:lang w:val="de-CH"/>
          <w:rPrChange w:id="907" w:author="ahueni" w:date="2018-04-22T15:36:00Z">
            <w:rPr>
              <w:ins w:id="908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0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</w:t>
        </w:r>
        <w:r w:rsidRPr="00A02607">
          <w:rPr>
            <w:rFonts w:ascii="Lucida Console" w:hAnsi="Lucida Console"/>
            <w:sz w:val="20"/>
            <w:szCs w:val="20"/>
            <w:lang w:val="de-CH"/>
            <w:rPrChange w:id="910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e9:0c:7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1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b:bc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1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:e0:67:5f:57:09:08:de:a8:d3:ce:84:</w:t>
        </w:r>
      </w:ins>
    </w:p>
    <w:p w14:paraId="453ADACE" w14:textId="77777777" w:rsidR="00A02607" w:rsidRPr="00A02607" w:rsidRDefault="00A02607" w:rsidP="00A02607">
      <w:pPr>
        <w:rPr>
          <w:ins w:id="913" w:author="ahueni" w:date="2018-04-22T15:36:00Z"/>
          <w:rFonts w:ascii="Lucida Console" w:hAnsi="Lucida Console"/>
          <w:sz w:val="20"/>
          <w:szCs w:val="20"/>
          <w:lang w:val="en-US"/>
        </w:rPr>
      </w:pPr>
      <w:ins w:id="914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1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02:f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4:00:07:a6:4b:a2:71:dd:60:b8:5f:98:ce:8f:</w:t>
        </w:r>
      </w:ins>
    </w:p>
    <w:p w14:paraId="7DE8E354" w14:textId="77777777" w:rsidR="00A02607" w:rsidRPr="00A02607" w:rsidRDefault="00A02607" w:rsidP="00A02607">
      <w:pPr>
        <w:rPr>
          <w:ins w:id="916" w:author="ahueni" w:date="2018-04-22T15:36:00Z"/>
          <w:rFonts w:ascii="Lucida Console" w:hAnsi="Lucida Console"/>
          <w:sz w:val="20"/>
          <w:szCs w:val="20"/>
          <w:lang w:val="de-CH"/>
          <w:rPrChange w:id="917" w:author="ahueni" w:date="2018-04-22T15:36:00Z">
            <w:rPr>
              <w:ins w:id="918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1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</w:t>
        </w:r>
        <w:r w:rsidRPr="00A02607">
          <w:rPr>
            <w:rFonts w:ascii="Lucida Console" w:hAnsi="Lucida Console"/>
            <w:sz w:val="20"/>
            <w:szCs w:val="20"/>
            <w:lang w:val="de-CH"/>
            <w:rPrChange w:id="920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2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d:14:8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2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d:f0:32:14:cb:59:fa:19:3f:3d:27:dd:3c:</w:t>
        </w:r>
      </w:ins>
    </w:p>
    <w:p w14:paraId="6A660D31" w14:textId="77777777" w:rsidR="00A02607" w:rsidRPr="00A02607" w:rsidRDefault="00A02607" w:rsidP="00A02607">
      <w:pPr>
        <w:rPr>
          <w:ins w:id="923" w:author="ahueni" w:date="2018-04-22T15:36:00Z"/>
          <w:rFonts w:ascii="Lucida Console" w:hAnsi="Lucida Console"/>
          <w:sz w:val="20"/>
          <w:szCs w:val="20"/>
          <w:lang w:val="de-CH"/>
          <w:rPrChange w:id="924" w:author="ahueni" w:date="2018-04-22T15:36:00Z">
            <w:rPr>
              <w:ins w:id="925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26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27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2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73:89:30:e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2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9:ed:e6:1b:ba:2e:e0:cb:9d:24:6f:e8:</w:t>
        </w:r>
      </w:ins>
    </w:p>
    <w:p w14:paraId="6814FE6B" w14:textId="77777777" w:rsidR="00A02607" w:rsidRPr="00A02607" w:rsidRDefault="00A02607" w:rsidP="00A02607">
      <w:pPr>
        <w:rPr>
          <w:ins w:id="930" w:author="ahueni" w:date="2018-04-22T15:36:00Z"/>
          <w:rFonts w:ascii="Lucida Console" w:hAnsi="Lucida Console"/>
          <w:sz w:val="20"/>
          <w:szCs w:val="20"/>
          <w:lang w:val="de-CH"/>
          <w:rPrChange w:id="931" w:author="ahueni" w:date="2018-04-22T15:36:00Z">
            <w:rPr>
              <w:ins w:id="932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33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3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d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3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6:86:e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36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9:0a:97:38:e2:0f:9e:a7:4e:92:d4:fd:66:</w:t>
        </w:r>
      </w:ins>
    </w:p>
    <w:p w14:paraId="0871451D" w14:textId="77777777" w:rsidR="00A02607" w:rsidRPr="00A02607" w:rsidRDefault="00A02607" w:rsidP="00A02607">
      <w:pPr>
        <w:rPr>
          <w:ins w:id="937" w:author="ahueni" w:date="2018-04-22T15:36:00Z"/>
          <w:rFonts w:ascii="Lucida Console" w:hAnsi="Lucida Console"/>
          <w:sz w:val="20"/>
          <w:szCs w:val="20"/>
          <w:lang w:val="en-US"/>
        </w:rPr>
      </w:pPr>
      <w:ins w:id="938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3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ae:40:7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c:03:71:df:31:5a:df:91:94:ff:fb:21:a1:</w:t>
        </w:r>
      </w:ins>
    </w:p>
    <w:p w14:paraId="7C750EC5" w14:textId="77777777" w:rsidR="00A02607" w:rsidRPr="00A02607" w:rsidRDefault="00A02607" w:rsidP="00A02607">
      <w:pPr>
        <w:rPr>
          <w:ins w:id="940" w:author="ahueni" w:date="2018-04-22T15:36:00Z"/>
          <w:rFonts w:ascii="Lucida Console" w:hAnsi="Lucida Console"/>
          <w:sz w:val="20"/>
          <w:szCs w:val="20"/>
          <w:lang w:val="en-US"/>
        </w:rPr>
      </w:pPr>
      <w:ins w:id="94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c5:6b:4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c:a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9:dc:f5:9b:bf:49:3e:b7:f1:d4:dc:bc:</w:t>
        </w:r>
      </w:ins>
    </w:p>
    <w:p w14:paraId="31C4A656" w14:textId="77777777" w:rsidR="00A02607" w:rsidRPr="00A02607" w:rsidRDefault="00A02607" w:rsidP="00A02607">
      <w:pPr>
        <w:rPr>
          <w:ins w:id="942" w:author="ahueni" w:date="2018-04-22T15:36:00Z"/>
          <w:rFonts w:ascii="Lucida Console" w:hAnsi="Lucida Console"/>
          <w:sz w:val="20"/>
          <w:szCs w:val="20"/>
          <w:lang w:val="en-US"/>
        </w:rPr>
      </w:pPr>
      <w:ins w:id="94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lastRenderedPageBreak/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47:78:90:53:84:20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:94:46:d6:a4:0c:e1:b8:39:1d:</w:t>
        </w:r>
      </w:ins>
    </w:p>
    <w:p w14:paraId="602DF400" w14:textId="77777777" w:rsidR="00A02607" w:rsidRPr="00A02607" w:rsidRDefault="00A02607" w:rsidP="00A02607">
      <w:pPr>
        <w:rPr>
          <w:ins w:id="944" w:author="ahueni" w:date="2018-04-22T15:36:00Z"/>
          <w:rFonts w:ascii="Lucida Console" w:hAnsi="Lucida Console"/>
          <w:sz w:val="20"/>
          <w:szCs w:val="20"/>
          <w:lang w:val="de-CH"/>
          <w:rPrChange w:id="945" w:author="ahueni" w:date="2018-04-22T15:36:00Z">
            <w:rPr>
              <w:ins w:id="946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4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4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ff:e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4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3:d5:c3:cb:17:d0:eb:46:e1:60:14:23:d3:0a:</w:t>
        </w:r>
      </w:ins>
    </w:p>
    <w:p w14:paraId="5DF69E22" w14:textId="77777777" w:rsidR="00A02607" w:rsidRPr="00A02607" w:rsidRDefault="00A02607" w:rsidP="00A02607">
      <w:pPr>
        <w:rPr>
          <w:ins w:id="950" w:author="ahueni" w:date="2018-04-22T15:36:00Z"/>
          <w:rFonts w:ascii="Lucida Console" w:hAnsi="Lucida Console"/>
          <w:sz w:val="20"/>
          <w:szCs w:val="20"/>
          <w:lang w:val="de-CH"/>
          <w:rPrChange w:id="951" w:author="ahueni" w:date="2018-04-22T15:36:00Z">
            <w:rPr>
              <w:ins w:id="952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53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5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5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09:90:91:03:57:03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56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:4f:e1:8d:ec:fa:0e:9a:fc:12:</w:t>
        </w:r>
      </w:ins>
    </w:p>
    <w:p w14:paraId="591D5B09" w14:textId="77777777" w:rsidR="00A02607" w:rsidRPr="00A02607" w:rsidRDefault="00A02607" w:rsidP="00A02607">
      <w:pPr>
        <w:rPr>
          <w:ins w:id="957" w:author="ahueni" w:date="2018-04-22T15:36:00Z"/>
          <w:rFonts w:ascii="Lucida Console" w:hAnsi="Lucida Console"/>
          <w:sz w:val="20"/>
          <w:szCs w:val="20"/>
          <w:lang w:val="de-CH"/>
          <w:rPrChange w:id="958" w:author="ahueni" w:date="2018-04-22T15:36:00Z">
            <w:rPr>
              <w:ins w:id="959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60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6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85:2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6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b:d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6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7:5d:eb:ff:90:c1:83:99:81:90:71:05:ee:</w:t>
        </w:r>
      </w:ins>
    </w:p>
    <w:p w14:paraId="563A5C8F" w14:textId="77777777" w:rsidR="00A02607" w:rsidRPr="00A02607" w:rsidRDefault="00A02607" w:rsidP="00A02607">
      <w:pPr>
        <w:rPr>
          <w:ins w:id="964" w:author="ahueni" w:date="2018-04-22T15:36:00Z"/>
          <w:rFonts w:ascii="Lucida Console" w:hAnsi="Lucida Console"/>
          <w:sz w:val="20"/>
          <w:szCs w:val="20"/>
          <w:lang w:val="de-CH"/>
          <w:rPrChange w:id="965" w:author="ahueni" w:date="2018-04-22T15:36:00Z">
            <w:rPr>
              <w:ins w:id="966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67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6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    c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96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4:e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970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</w:t>
        </w:r>
      </w:ins>
    </w:p>
    <w:p w14:paraId="17FDB032" w14:textId="77777777" w:rsidR="00A02607" w:rsidRPr="00A02607" w:rsidRDefault="00A02607" w:rsidP="00A02607">
      <w:pPr>
        <w:rPr>
          <w:ins w:id="971" w:author="ahueni" w:date="2018-04-22T15:36:00Z"/>
          <w:rFonts w:ascii="Lucida Console" w:hAnsi="Lucida Console"/>
          <w:sz w:val="20"/>
          <w:szCs w:val="20"/>
          <w:lang w:val="de-CH"/>
          <w:rPrChange w:id="972" w:author="ahueni" w:date="2018-04-22T15:36:00Z">
            <w:rPr>
              <w:ins w:id="973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74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7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    Exponent: 65537 (0x10001)</w:t>
        </w:r>
      </w:ins>
    </w:p>
    <w:p w14:paraId="7A5D2442" w14:textId="77777777" w:rsidR="00A02607" w:rsidRPr="00A02607" w:rsidRDefault="00A02607" w:rsidP="00A02607">
      <w:pPr>
        <w:rPr>
          <w:ins w:id="976" w:author="ahueni" w:date="2018-04-22T15:36:00Z"/>
          <w:rFonts w:ascii="Lucida Console" w:hAnsi="Lucida Console"/>
          <w:sz w:val="20"/>
          <w:szCs w:val="20"/>
          <w:lang w:val="de-CH"/>
          <w:rPrChange w:id="977" w:author="ahueni" w:date="2018-04-22T15:36:00Z">
            <w:rPr>
              <w:ins w:id="978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979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80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X509v3 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de-CH"/>
            <w:rPrChange w:id="98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extensions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de-CH"/>
            <w:rPrChange w:id="98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</w:t>
        </w:r>
      </w:ins>
    </w:p>
    <w:p w14:paraId="6244FDB9" w14:textId="77777777" w:rsidR="00A02607" w:rsidRPr="00A02607" w:rsidRDefault="00A02607" w:rsidP="00A02607">
      <w:pPr>
        <w:rPr>
          <w:ins w:id="983" w:author="ahueni" w:date="2018-04-22T15:36:00Z"/>
          <w:rFonts w:ascii="Lucida Console" w:hAnsi="Lucida Console"/>
          <w:sz w:val="20"/>
          <w:szCs w:val="20"/>
          <w:lang w:val="en-US"/>
        </w:rPr>
      </w:pPr>
      <w:ins w:id="984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98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   </w:t>
        </w:r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X509v3 Authority Key Identifier: </w:t>
        </w:r>
      </w:ins>
    </w:p>
    <w:p w14:paraId="0BC684E4" w14:textId="77777777" w:rsidR="00A02607" w:rsidRPr="00A02607" w:rsidRDefault="00A02607" w:rsidP="00A02607">
      <w:pPr>
        <w:rPr>
          <w:ins w:id="986" w:author="ahueni" w:date="2018-04-22T15:36:00Z"/>
          <w:rFonts w:ascii="Lucida Console" w:hAnsi="Lucida Console"/>
          <w:sz w:val="20"/>
          <w:szCs w:val="20"/>
          <w:lang w:val="en-US"/>
        </w:rPr>
      </w:pPr>
      <w:ins w:id="98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keyid:96:5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D:E6:3E:6A:5E:C4:F1:B2:9F:49:FC:7B:2A:85:21:C8:82:CA:8C</w:t>
        </w:r>
      </w:ins>
    </w:p>
    <w:p w14:paraId="59E4DAC5" w14:textId="77777777" w:rsidR="00A02607" w:rsidRPr="00A02607" w:rsidRDefault="00A02607" w:rsidP="00A02607">
      <w:pPr>
        <w:rPr>
          <w:ins w:id="988" w:author="ahueni" w:date="2018-04-22T15:36:00Z"/>
          <w:rFonts w:ascii="Lucida Console" w:hAnsi="Lucida Console"/>
          <w:sz w:val="20"/>
          <w:szCs w:val="20"/>
          <w:lang w:val="en-US"/>
        </w:rPr>
      </w:pPr>
    </w:p>
    <w:p w14:paraId="3BA99D65" w14:textId="77777777" w:rsidR="00A02607" w:rsidRPr="00A02607" w:rsidRDefault="00A02607" w:rsidP="00A02607">
      <w:pPr>
        <w:rPr>
          <w:ins w:id="989" w:author="ahueni" w:date="2018-04-22T15:36:00Z"/>
          <w:rFonts w:ascii="Lucida Console" w:hAnsi="Lucida Console"/>
          <w:sz w:val="20"/>
          <w:szCs w:val="20"/>
          <w:lang w:val="en-US"/>
        </w:rPr>
      </w:pPr>
      <w:ins w:id="990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X509v3 Subject Alternative Name: </w:t>
        </w:r>
      </w:ins>
    </w:p>
    <w:p w14:paraId="7507FFC2" w14:textId="77777777" w:rsidR="00A02607" w:rsidRPr="00A02607" w:rsidRDefault="00A02607" w:rsidP="00A02607">
      <w:pPr>
        <w:rPr>
          <w:ins w:id="991" w:author="ahueni" w:date="2018-04-22T15:36:00Z"/>
          <w:rFonts w:ascii="Lucida Console" w:hAnsi="Lucida Console"/>
          <w:sz w:val="20"/>
          <w:szCs w:val="20"/>
          <w:lang w:val="en-US"/>
        </w:rPr>
      </w:pPr>
      <w:ins w:id="992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DNS:localhost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>, IP Address:127.0.0.1, IP Address:192.168.56.101</w:t>
        </w:r>
      </w:ins>
    </w:p>
    <w:p w14:paraId="4EEBAE09" w14:textId="77777777" w:rsidR="00A02607" w:rsidRPr="00A02607" w:rsidRDefault="00A02607" w:rsidP="00A02607">
      <w:pPr>
        <w:rPr>
          <w:ins w:id="993" w:author="ahueni" w:date="2018-04-22T15:36:00Z"/>
          <w:rFonts w:ascii="Lucida Console" w:hAnsi="Lucida Console"/>
          <w:sz w:val="20"/>
          <w:szCs w:val="20"/>
          <w:lang w:val="en-US"/>
        </w:rPr>
      </w:pPr>
      <w:ins w:id="994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X509v3 Subject Key Identifier: </w:t>
        </w:r>
      </w:ins>
    </w:p>
    <w:p w14:paraId="42807326" w14:textId="77777777" w:rsidR="00A02607" w:rsidRPr="00A02607" w:rsidRDefault="00A02607" w:rsidP="00A02607">
      <w:pPr>
        <w:rPr>
          <w:ins w:id="995" w:author="ahueni" w:date="2018-04-22T15:36:00Z"/>
          <w:rFonts w:ascii="Lucida Console" w:hAnsi="Lucida Console"/>
          <w:sz w:val="20"/>
          <w:szCs w:val="20"/>
          <w:lang w:val="en-US"/>
        </w:rPr>
      </w:pPr>
      <w:ins w:id="996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       D4:46:AF:8A: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AE:9B:4B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:15:B3:77:36:BB:AE:05:A3:C6:11:94:02:2B</w:t>
        </w:r>
      </w:ins>
    </w:p>
    <w:p w14:paraId="54CE5783" w14:textId="77777777" w:rsidR="00A02607" w:rsidRPr="00A02607" w:rsidRDefault="00A02607" w:rsidP="00A02607">
      <w:pPr>
        <w:rPr>
          <w:ins w:id="997" w:author="ahueni" w:date="2018-04-22T15:36:00Z"/>
          <w:rFonts w:ascii="Lucida Console" w:hAnsi="Lucida Console"/>
          <w:sz w:val="20"/>
          <w:szCs w:val="20"/>
          <w:lang w:val="en-US"/>
        </w:rPr>
      </w:pPr>
      <w:ins w:id="998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Signature Algorithm: sha256WithRSAEncryption</w:t>
        </w:r>
      </w:ins>
    </w:p>
    <w:p w14:paraId="0B002D36" w14:textId="77777777" w:rsidR="00A02607" w:rsidRPr="00A02607" w:rsidRDefault="00A02607" w:rsidP="00A02607">
      <w:pPr>
        <w:rPr>
          <w:ins w:id="999" w:author="ahueni" w:date="2018-04-22T15:36:00Z"/>
          <w:rFonts w:ascii="Lucida Console" w:hAnsi="Lucida Console"/>
          <w:sz w:val="20"/>
          <w:szCs w:val="20"/>
          <w:lang w:val="en-US"/>
        </w:rPr>
      </w:pPr>
      <w:ins w:id="1000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11:77:43:2a:3c: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51:d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5:ef:a1:4d:3d:58:f5:3c:7a:14:8d:dd:</w:t>
        </w:r>
      </w:ins>
    </w:p>
    <w:p w14:paraId="20D32452" w14:textId="77777777" w:rsidR="00A02607" w:rsidRPr="00A02607" w:rsidRDefault="00A02607" w:rsidP="00A02607">
      <w:pPr>
        <w:rPr>
          <w:ins w:id="1001" w:author="ahueni" w:date="2018-04-22T15:36:00Z"/>
          <w:rFonts w:ascii="Lucida Console" w:hAnsi="Lucida Console"/>
          <w:sz w:val="20"/>
          <w:szCs w:val="20"/>
          <w:lang w:val="en-US"/>
        </w:rPr>
      </w:pPr>
      <w:ins w:id="1002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d3:7b: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35:a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3:29:73:3b:3b:5f:47:77:22:54:ac:93:93:5d:0e:</w:t>
        </w:r>
      </w:ins>
    </w:p>
    <w:p w14:paraId="5F251E00" w14:textId="77777777" w:rsidR="00A02607" w:rsidRPr="00A02607" w:rsidRDefault="00A02607" w:rsidP="00A02607">
      <w:pPr>
        <w:rPr>
          <w:ins w:id="1003" w:author="ahueni" w:date="2018-04-22T15:36:00Z"/>
          <w:rFonts w:ascii="Lucida Console" w:hAnsi="Lucida Console"/>
          <w:sz w:val="20"/>
          <w:szCs w:val="20"/>
          <w:lang w:val="de-CH"/>
          <w:rPrChange w:id="1004" w:author="ahueni" w:date="2018-04-22T15:36:00Z">
            <w:rPr>
              <w:ins w:id="1005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06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de-CH"/>
            <w:rPrChange w:id="1007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a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0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8:fb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0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:e5:6c:36:0c:ab:66:77:17:ba:31:44:50:4d:71:6d:27:</w:t>
        </w:r>
      </w:ins>
    </w:p>
    <w:p w14:paraId="2DFCD964" w14:textId="77777777" w:rsidR="00A02607" w:rsidRPr="00A02607" w:rsidRDefault="00A02607" w:rsidP="00A02607">
      <w:pPr>
        <w:rPr>
          <w:ins w:id="1010" w:author="ahueni" w:date="2018-04-22T15:36:00Z"/>
          <w:rFonts w:ascii="Lucida Console" w:hAnsi="Lucida Console"/>
          <w:sz w:val="20"/>
          <w:szCs w:val="20"/>
          <w:lang w:val="de-CH"/>
          <w:rPrChange w:id="1011" w:author="ahueni" w:date="2018-04-22T15:36:00Z">
            <w:rPr>
              <w:ins w:id="1012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13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1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3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1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e:04:60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16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:e3:78:cb:5b:6f:b8:44:a5:19:6f:ad:b1:8d:15:e6:</w:t>
        </w:r>
      </w:ins>
    </w:p>
    <w:p w14:paraId="582CA0AD" w14:textId="77777777" w:rsidR="00A02607" w:rsidRPr="00A02607" w:rsidRDefault="00A02607" w:rsidP="00A02607">
      <w:pPr>
        <w:rPr>
          <w:ins w:id="1017" w:author="ahueni" w:date="2018-04-22T15:36:00Z"/>
          <w:rFonts w:ascii="Lucida Console" w:hAnsi="Lucida Console"/>
          <w:sz w:val="20"/>
          <w:szCs w:val="20"/>
          <w:lang w:val="de-CH"/>
          <w:rPrChange w:id="1018" w:author="ahueni" w:date="2018-04-22T15:36:00Z">
            <w:rPr>
              <w:ins w:id="1019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20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2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8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2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b:80:17:87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2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:4a:5f:b7:8e:39:b6:10:bb:25:ed:4e:3b:e2:8e:</w:t>
        </w:r>
      </w:ins>
    </w:p>
    <w:p w14:paraId="431CF466" w14:textId="77777777" w:rsidR="00A02607" w:rsidRPr="00A02607" w:rsidRDefault="00A02607" w:rsidP="00A02607">
      <w:pPr>
        <w:rPr>
          <w:ins w:id="1024" w:author="ahueni" w:date="2018-04-22T15:36:00Z"/>
          <w:rFonts w:ascii="Lucida Console" w:hAnsi="Lucida Console"/>
          <w:sz w:val="20"/>
          <w:szCs w:val="20"/>
          <w:lang w:val="en-US"/>
        </w:rPr>
      </w:pPr>
      <w:ins w:id="1025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26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en-US"/>
          </w:rPr>
          <w:t>7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e:eb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:4d:a6:06:31:ee:69:01:d8:3b:d7:c8:85:6b:2f:be:77:</w:t>
        </w:r>
      </w:ins>
    </w:p>
    <w:p w14:paraId="48D8C7F1" w14:textId="77777777" w:rsidR="00A02607" w:rsidRPr="00A02607" w:rsidRDefault="00A02607" w:rsidP="00A02607">
      <w:pPr>
        <w:rPr>
          <w:ins w:id="1027" w:author="ahueni" w:date="2018-04-22T15:36:00Z"/>
          <w:rFonts w:ascii="Lucida Console" w:hAnsi="Lucida Console"/>
          <w:sz w:val="20"/>
          <w:szCs w:val="20"/>
          <w:lang w:val="de-CH"/>
          <w:rPrChange w:id="1028" w:author="ahueni" w:date="2018-04-22T15:36:00Z">
            <w:rPr>
              <w:ins w:id="1029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30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de-CH"/>
            <w:rPrChange w:id="103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7e: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3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66:d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3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5:c7:ab:ba:eb:1d:bd:78:6f:1a:43:61:2c:93:93:15:</w:t>
        </w:r>
      </w:ins>
    </w:p>
    <w:p w14:paraId="3F7B4F0E" w14:textId="77777777" w:rsidR="00A02607" w:rsidRPr="00A02607" w:rsidRDefault="00A02607" w:rsidP="00A02607">
      <w:pPr>
        <w:rPr>
          <w:ins w:id="1034" w:author="ahueni" w:date="2018-04-22T15:36:00Z"/>
          <w:rFonts w:ascii="Lucida Console" w:hAnsi="Lucida Console"/>
          <w:sz w:val="20"/>
          <w:szCs w:val="20"/>
          <w:lang w:val="de-CH"/>
          <w:rPrChange w:id="1035" w:author="ahueni" w:date="2018-04-22T15:36:00Z">
            <w:rPr>
              <w:ins w:id="1036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37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3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3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81:a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40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2:53:c8:0f:78:84:c0:94:b7:00:5d:43:1e:58:1b:88:ec:</w:t>
        </w:r>
      </w:ins>
    </w:p>
    <w:p w14:paraId="78949224" w14:textId="77777777" w:rsidR="00A02607" w:rsidRPr="00A02607" w:rsidRDefault="00A02607" w:rsidP="00A02607">
      <w:pPr>
        <w:rPr>
          <w:ins w:id="1041" w:author="ahueni" w:date="2018-04-22T15:36:00Z"/>
          <w:rFonts w:ascii="Lucida Console" w:hAnsi="Lucida Console"/>
          <w:sz w:val="20"/>
          <w:szCs w:val="20"/>
          <w:lang w:val="de-CH"/>
          <w:rPrChange w:id="1042" w:author="ahueni" w:date="2018-04-22T15:36:00Z">
            <w:rPr>
              <w:ins w:id="1043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44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4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b4:6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46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b:a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47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7:4f:63:51:c3:c1:6b:22:fe:3e:38:7b:6d:d5:49:98:</w:t>
        </w:r>
      </w:ins>
    </w:p>
    <w:p w14:paraId="76B768E9" w14:textId="77777777" w:rsidR="00A02607" w:rsidRPr="00A02607" w:rsidRDefault="00A02607" w:rsidP="00A02607">
      <w:pPr>
        <w:rPr>
          <w:ins w:id="1048" w:author="ahueni" w:date="2018-04-22T15:36:00Z"/>
          <w:rFonts w:ascii="Lucida Console" w:hAnsi="Lucida Console"/>
          <w:sz w:val="20"/>
          <w:szCs w:val="20"/>
          <w:lang w:val="de-CH"/>
          <w:rPrChange w:id="1049" w:author="ahueni" w:date="2018-04-22T15:36:00Z">
            <w:rPr>
              <w:ins w:id="1050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51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52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fe:23: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5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db:00:57:52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5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:cd:0d:ef:16:6c:66:1a:e4:c2:f1:7d:b5:</w:t>
        </w:r>
      </w:ins>
    </w:p>
    <w:p w14:paraId="754099F8" w14:textId="77777777" w:rsidR="00A02607" w:rsidRPr="00A02607" w:rsidRDefault="00A02607" w:rsidP="00A02607">
      <w:pPr>
        <w:rPr>
          <w:ins w:id="1055" w:author="ahueni" w:date="2018-04-22T15:36:00Z"/>
          <w:rFonts w:ascii="Lucida Console" w:hAnsi="Lucida Console"/>
          <w:sz w:val="20"/>
          <w:szCs w:val="20"/>
          <w:lang w:val="de-CH"/>
          <w:rPrChange w:id="1056" w:author="ahueni" w:date="2018-04-22T15:36:00Z">
            <w:rPr>
              <w:ins w:id="1057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58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59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60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01:b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61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7:8b:e6:e9:7f:1a:17:39:df:4b:e5:8e:32:ab:b3:5a:ec:</w:t>
        </w:r>
      </w:ins>
    </w:p>
    <w:p w14:paraId="4A5FAB84" w14:textId="77777777" w:rsidR="00A02607" w:rsidRPr="00A02607" w:rsidRDefault="00A02607" w:rsidP="00A02607">
      <w:pPr>
        <w:rPr>
          <w:ins w:id="1062" w:author="ahueni" w:date="2018-04-22T15:36:00Z"/>
          <w:rFonts w:ascii="Lucida Console" w:hAnsi="Lucida Console"/>
          <w:sz w:val="20"/>
          <w:szCs w:val="20"/>
          <w:lang w:val="en-US"/>
        </w:rPr>
      </w:pPr>
      <w:ins w:id="1063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6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en-US"/>
          </w:rPr>
          <w:t>b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1:a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3:64:5c:77:cb:bf:a9:f1:11:fa:a3:98:af:d3:d7:dd:94:</w:t>
        </w:r>
      </w:ins>
    </w:p>
    <w:p w14:paraId="5343BA7F" w14:textId="77777777" w:rsidR="00A02607" w:rsidRPr="00A02607" w:rsidRDefault="00A02607" w:rsidP="00A02607">
      <w:pPr>
        <w:rPr>
          <w:ins w:id="1065" w:author="ahueni" w:date="2018-04-22T15:36:00Z"/>
          <w:rFonts w:ascii="Lucida Console" w:hAnsi="Lucida Console"/>
          <w:sz w:val="20"/>
          <w:szCs w:val="20"/>
          <w:lang w:val="en-US"/>
        </w:rPr>
      </w:pPr>
      <w:ins w:id="1066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a2:5d:2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a:78:0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c:99:10:f4:65:f7:82:ae:b4:86:ff:a5:79:18:</w:t>
        </w:r>
      </w:ins>
    </w:p>
    <w:p w14:paraId="68568847" w14:textId="77777777" w:rsidR="00A02607" w:rsidRPr="00A02607" w:rsidRDefault="00A02607" w:rsidP="00A02607">
      <w:pPr>
        <w:rPr>
          <w:ins w:id="1067" w:author="ahueni" w:date="2018-04-22T15:36:00Z"/>
          <w:rFonts w:ascii="Lucida Console" w:hAnsi="Lucida Console"/>
          <w:sz w:val="20"/>
          <w:szCs w:val="20"/>
          <w:lang w:val="en-US"/>
        </w:rPr>
      </w:pPr>
      <w:ins w:id="1068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aa:56:c4:5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b:ff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:88:ff:f6:19:fe:9a:c7:68:f9:7b:0a:fa:47:</w:t>
        </w:r>
      </w:ins>
    </w:p>
    <w:p w14:paraId="5AB70C72" w14:textId="77777777" w:rsidR="00A02607" w:rsidRPr="00A02607" w:rsidRDefault="00A02607" w:rsidP="00A02607">
      <w:pPr>
        <w:rPr>
          <w:ins w:id="1069" w:author="ahueni" w:date="2018-04-22T15:36:00Z"/>
          <w:rFonts w:ascii="Lucida Console" w:hAnsi="Lucida Console"/>
          <w:sz w:val="20"/>
          <w:szCs w:val="20"/>
          <w:lang w:val="en-US"/>
        </w:rPr>
      </w:pPr>
      <w:ins w:id="1070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56:f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0:35:2c:88:eb:46:b4:ec:e5:6b:a4:13:d4:95:de:f8:ad:</w:t>
        </w:r>
      </w:ins>
    </w:p>
    <w:p w14:paraId="3B654689" w14:textId="77777777" w:rsidR="00A02607" w:rsidRPr="00A02607" w:rsidRDefault="00A02607" w:rsidP="00A02607">
      <w:pPr>
        <w:rPr>
          <w:ins w:id="1071" w:author="ahueni" w:date="2018-04-22T15:36:00Z"/>
          <w:rFonts w:ascii="Lucida Console" w:hAnsi="Lucida Console"/>
          <w:sz w:val="20"/>
          <w:szCs w:val="20"/>
          <w:lang w:val="en-US"/>
        </w:rPr>
      </w:pPr>
      <w:ins w:id="1072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d9: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fc:ef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:f5:a0:ae:8b:30:17:55:ae:21:57:91:ba:7e:af:e5:</w:t>
        </w:r>
      </w:ins>
    </w:p>
    <w:p w14:paraId="374FB66F" w14:textId="77777777" w:rsidR="00A02607" w:rsidRPr="00A02607" w:rsidRDefault="00A02607" w:rsidP="00A02607">
      <w:pPr>
        <w:rPr>
          <w:ins w:id="1073" w:author="ahueni" w:date="2018-04-22T15:36:00Z"/>
          <w:rFonts w:ascii="Lucida Console" w:hAnsi="Lucida Console"/>
          <w:sz w:val="20"/>
          <w:szCs w:val="20"/>
          <w:lang w:val="en-US"/>
        </w:rPr>
      </w:pPr>
      <w:ins w:id="1074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bf:69:7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a:08:27:05:d7:15:b4:cc:c5:76:01:8c:9c:b4:ef:bc:</w:t>
        </w:r>
      </w:ins>
    </w:p>
    <w:p w14:paraId="081690CD" w14:textId="77777777" w:rsidR="00A02607" w:rsidRPr="00A02607" w:rsidRDefault="00A02607" w:rsidP="00A02607">
      <w:pPr>
        <w:rPr>
          <w:ins w:id="1075" w:author="ahueni" w:date="2018-04-22T15:36:00Z"/>
          <w:rFonts w:ascii="Lucida Console" w:hAnsi="Lucida Console"/>
          <w:sz w:val="20"/>
          <w:szCs w:val="20"/>
          <w:lang w:val="en-US"/>
        </w:rPr>
      </w:pPr>
      <w:ins w:id="1076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31:ed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:98:60:ce:47:8a:a8:e0:7b:95:44:a8:7b:de:47:2d:a5:</w:t>
        </w:r>
      </w:ins>
    </w:p>
    <w:p w14:paraId="64BDBF18" w14:textId="77777777" w:rsidR="00A02607" w:rsidRPr="00A02607" w:rsidRDefault="00A02607" w:rsidP="00A02607">
      <w:pPr>
        <w:rPr>
          <w:ins w:id="1077" w:author="ahueni" w:date="2018-04-22T15:36:00Z"/>
          <w:rFonts w:ascii="Lucida Console" w:hAnsi="Lucida Console"/>
          <w:sz w:val="20"/>
          <w:szCs w:val="20"/>
          <w:lang w:val="en-US"/>
        </w:rPr>
      </w:pPr>
      <w:ins w:id="1078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c3:99:34:1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c:27:17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:ba:83:f6:2a:dc:d7:41:1f:4e:12:73:08:</w:t>
        </w:r>
      </w:ins>
    </w:p>
    <w:p w14:paraId="5E58E584" w14:textId="77777777" w:rsidR="00A02607" w:rsidRPr="00A02607" w:rsidRDefault="00A02607" w:rsidP="00A02607">
      <w:pPr>
        <w:rPr>
          <w:ins w:id="1079" w:author="ahueni" w:date="2018-04-22T15:36:00Z"/>
          <w:rFonts w:ascii="Lucida Console" w:hAnsi="Lucida Console"/>
          <w:sz w:val="20"/>
          <w:szCs w:val="20"/>
          <w:lang w:val="en-US"/>
        </w:rPr>
      </w:pPr>
      <w:ins w:id="1080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a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0:12:36:64:26:48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:37:90:1c:89:74:07:7a:b4:70:50:f9:09:</w:t>
        </w:r>
      </w:ins>
    </w:p>
    <w:p w14:paraId="1369E514" w14:textId="77777777" w:rsidR="00A02607" w:rsidRPr="00A02607" w:rsidRDefault="00A02607" w:rsidP="00A02607">
      <w:pPr>
        <w:rPr>
          <w:ins w:id="1081" w:author="ahueni" w:date="2018-04-22T15:36:00Z"/>
          <w:rFonts w:ascii="Lucida Console" w:hAnsi="Lucida Console"/>
          <w:sz w:val="20"/>
          <w:szCs w:val="20"/>
          <w:lang w:val="en-US"/>
        </w:rPr>
      </w:pPr>
      <w:ins w:id="1082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79:56:28:01:13:12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:76:a9:06:94:69:df:0c:90:b1:a8:5c:6b:</w:t>
        </w:r>
      </w:ins>
    </w:p>
    <w:p w14:paraId="6085E7DC" w14:textId="77777777" w:rsidR="00A02607" w:rsidRPr="00A02607" w:rsidRDefault="00A02607" w:rsidP="00A02607">
      <w:pPr>
        <w:rPr>
          <w:ins w:id="1083" w:author="ahueni" w:date="2018-04-22T15:36:00Z"/>
          <w:rFonts w:ascii="Lucida Console" w:hAnsi="Lucida Console"/>
          <w:sz w:val="20"/>
          <w:szCs w:val="20"/>
          <w:lang w:val="de-CH"/>
          <w:rPrChange w:id="1084" w:author="ahueni" w:date="2018-04-22T15:36:00Z">
            <w:rPr>
              <w:ins w:id="1085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86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87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30:94:e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8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9:8f:85:5d:9d:35:8f:e0:da:ad:27:0c:e3:1d:f9:69:</w:t>
        </w:r>
      </w:ins>
    </w:p>
    <w:p w14:paraId="0C1CDA96" w14:textId="77777777" w:rsidR="00A02607" w:rsidRPr="00A02607" w:rsidRDefault="00A02607" w:rsidP="00A02607">
      <w:pPr>
        <w:rPr>
          <w:ins w:id="1089" w:author="ahueni" w:date="2018-04-22T15:36:00Z"/>
          <w:rFonts w:ascii="Lucida Console" w:hAnsi="Lucida Console"/>
          <w:sz w:val="20"/>
          <w:szCs w:val="20"/>
          <w:lang w:val="de-CH"/>
          <w:rPrChange w:id="1090" w:author="ahueni" w:date="2018-04-22T15:36:00Z">
            <w:rPr>
              <w:ins w:id="1091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092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9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79:7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09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c:19:66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09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:a9:df:5c:b7:3d:8f:2e:e3:91:cb:8c:20:ca:90:</w:t>
        </w:r>
      </w:ins>
    </w:p>
    <w:p w14:paraId="49FA630A" w14:textId="77777777" w:rsidR="00A02607" w:rsidRPr="00A02607" w:rsidRDefault="00A02607" w:rsidP="00A02607">
      <w:pPr>
        <w:rPr>
          <w:ins w:id="1096" w:author="ahueni" w:date="2018-04-22T15:36:00Z"/>
          <w:rFonts w:ascii="Lucida Console" w:hAnsi="Lucida Console"/>
          <w:sz w:val="20"/>
          <w:szCs w:val="20"/>
          <w:lang w:val="en-US"/>
        </w:rPr>
      </w:pPr>
      <w:ins w:id="1097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09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en-US"/>
          </w:rPr>
          <w:t>c0:7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b:39:18:91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:51:a2:0b:95:ce:98:84:95:86:e3:aa:a0:04:</w:t>
        </w:r>
      </w:ins>
    </w:p>
    <w:p w14:paraId="25B65977" w14:textId="77777777" w:rsidR="00A02607" w:rsidRPr="00A02607" w:rsidRDefault="00A02607" w:rsidP="00A02607">
      <w:pPr>
        <w:rPr>
          <w:ins w:id="1099" w:author="ahueni" w:date="2018-04-22T15:36:00Z"/>
          <w:rFonts w:ascii="Lucida Console" w:hAnsi="Lucida Console"/>
          <w:sz w:val="20"/>
          <w:szCs w:val="20"/>
          <w:lang w:val="de-CH"/>
          <w:rPrChange w:id="1100" w:author="ahueni" w:date="2018-04-22T15:36:00Z">
            <w:rPr>
              <w:ins w:id="1101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102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de-CH"/>
            <w:rPrChange w:id="110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f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10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8:fb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105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:20:48:2c:e0:18:83:03:90:40:e3:69:d3:7c:74:a8:ac:</w:t>
        </w:r>
      </w:ins>
    </w:p>
    <w:p w14:paraId="5F92F41C" w14:textId="77777777" w:rsidR="00A02607" w:rsidRPr="00A02607" w:rsidRDefault="00A02607" w:rsidP="00A02607">
      <w:pPr>
        <w:rPr>
          <w:ins w:id="1106" w:author="ahueni" w:date="2018-04-22T15:36:00Z"/>
          <w:rFonts w:ascii="Lucida Console" w:hAnsi="Lucida Console"/>
          <w:sz w:val="20"/>
          <w:szCs w:val="20"/>
          <w:lang w:val="en-US"/>
        </w:rPr>
      </w:pPr>
      <w:ins w:id="1107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108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en-US"/>
          </w:rPr>
          <w:t>09:0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a:00:69:89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:7c:d5:4c:c2:fd:b6:84:ea:6e:f5:39:f8:2f:</w:t>
        </w:r>
      </w:ins>
    </w:p>
    <w:p w14:paraId="23ABB3C2" w14:textId="77777777" w:rsidR="00A02607" w:rsidRPr="00A02607" w:rsidRDefault="00A02607" w:rsidP="00A02607">
      <w:pPr>
        <w:rPr>
          <w:ins w:id="1109" w:author="ahueni" w:date="2018-04-22T15:36:00Z"/>
          <w:rFonts w:ascii="Lucida Console" w:hAnsi="Lucida Console"/>
          <w:sz w:val="20"/>
          <w:szCs w:val="20"/>
          <w:lang w:val="de-CH"/>
          <w:rPrChange w:id="1110" w:author="ahueni" w:date="2018-04-22T15:36:00Z">
            <w:rPr>
              <w:ins w:id="1111" w:author="ahueni" w:date="2018-04-22T15:36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112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de-CH"/>
            <w:rPrChange w:id="1113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82:f</w:t>
        </w:r>
        <w:proofErr w:type="gramEnd"/>
        <w:r w:rsidRPr="00A02607">
          <w:rPr>
            <w:rFonts w:ascii="Lucida Console" w:hAnsi="Lucida Console"/>
            <w:sz w:val="20"/>
            <w:szCs w:val="20"/>
            <w:lang w:val="de-CH"/>
            <w:rPrChange w:id="1114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4:7e:8b:5f:e7:ed:fc:31:d2:59:00:dc:63:77:39:28:71:</w:t>
        </w:r>
      </w:ins>
    </w:p>
    <w:p w14:paraId="0D1BEE4C" w14:textId="77777777" w:rsidR="00A02607" w:rsidRPr="00A02607" w:rsidRDefault="00A02607" w:rsidP="00A02607">
      <w:pPr>
        <w:rPr>
          <w:ins w:id="1115" w:author="ahueni" w:date="2018-04-22T15:36:00Z"/>
          <w:rFonts w:ascii="Lucida Console" w:hAnsi="Lucida Console"/>
          <w:sz w:val="20"/>
          <w:szCs w:val="20"/>
          <w:lang w:val="en-US"/>
        </w:rPr>
      </w:pPr>
      <w:ins w:id="1116" w:author="ahueni" w:date="2018-04-22T15:36:00Z">
        <w:r w:rsidRPr="00A02607">
          <w:rPr>
            <w:rFonts w:ascii="Lucida Console" w:hAnsi="Lucida Console"/>
            <w:sz w:val="20"/>
            <w:szCs w:val="20"/>
            <w:lang w:val="de-CH"/>
            <w:rPrChange w:id="1117" w:author="ahueni" w:date="2018-04-22T15:36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 xml:space="preserve">         </w:t>
        </w:r>
        <w:r w:rsidRPr="00A02607">
          <w:rPr>
            <w:rFonts w:ascii="Lucida Console" w:hAnsi="Lucida Console"/>
            <w:sz w:val="20"/>
            <w:szCs w:val="20"/>
            <w:lang w:val="en-US"/>
          </w:rPr>
          <w:t>2f:5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b:b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0:b1:25:54:9a:0a:0d:2f:8e:7c:ed:a4:a7:39:8e:e5:</w:t>
        </w:r>
      </w:ins>
    </w:p>
    <w:p w14:paraId="0391A4C4" w14:textId="77777777" w:rsidR="00A02607" w:rsidRPr="00A02607" w:rsidRDefault="00A02607" w:rsidP="00A02607">
      <w:pPr>
        <w:rPr>
          <w:ins w:id="1118" w:author="ahueni" w:date="2018-04-22T15:36:00Z"/>
          <w:rFonts w:ascii="Lucida Console" w:hAnsi="Lucida Console"/>
          <w:sz w:val="20"/>
          <w:szCs w:val="20"/>
          <w:lang w:val="en-US"/>
        </w:rPr>
      </w:pPr>
      <w:ins w:id="111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        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17:da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:71:6b:5a:ca:90:58</w:t>
        </w:r>
      </w:ins>
    </w:p>
    <w:p w14:paraId="056AADCD" w14:textId="77777777" w:rsidR="00A02607" w:rsidRPr="00A02607" w:rsidRDefault="00A02607" w:rsidP="00A02607">
      <w:pPr>
        <w:rPr>
          <w:ins w:id="1120" w:author="ahueni" w:date="2018-04-22T15:36:00Z"/>
          <w:rFonts w:ascii="Lucida Console" w:hAnsi="Lucida Console"/>
          <w:sz w:val="20"/>
          <w:szCs w:val="20"/>
          <w:lang w:val="en-US"/>
        </w:rPr>
      </w:pPr>
      <w:ins w:id="112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-----BEGIN CERTIFICATE-----</w:t>
        </w:r>
      </w:ins>
    </w:p>
    <w:p w14:paraId="689A4698" w14:textId="77777777" w:rsidR="00A02607" w:rsidRPr="00A02607" w:rsidRDefault="00A02607" w:rsidP="00A02607">
      <w:pPr>
        <w:rPr>
          <w:ins w:id="1122" w:author="ahueni" w:date="2018-04-22T15:36:00Z"/>
          <w:rFonts w:ascii="Lucida Console" w:hAnsi="Lucida Console"/>
          <w:sz w:val="20"/>
          <w:szCs w:val="20"/>
          <w:lang w:val="en-US"/>
        </w:rPr>
      </w:pPr>
      <w:ins w:id="112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MIIEETCCAfmgAwIBAgIET2y3EzANBgkqhkiG9w0BAQsFADAZMRcwFQYDVQQDEw5T</w:t>
        </w:r>
      </w:ins>
    </w:p>
    <w:p w14:paraId="01932D1C" w14:textId="77777777" w:rsidR="00A02607" w:rsidRPr="00A02607" w:rsidRDefault="00A02607" w:rsidP="00A02607">
      <w:pPr>
        <w:rPr>
          <w:ins w:id="1124" w:author="ahueni" w:date="2018-04-22T15:36:00Z"/>
          <w:rFonts w:ascii="Lucida Console" w:hAnsi="Lucida Console"/>
          <w:sz w:val="20"/>
          <w:szCs w:val="20"/>
          <w:lang w:val="en-US"/>
        </w:rPr>
      </w:pPr>
      <w:ins w:id="112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UEVDQ0hJTyBUcnVzdDAeFw0xODA0MjIxMzM1NDVaFw0yODA0MTkxMzM1NDVaMBYx</w:t>
        </w:r>
      </w:ins>
    </w:p>
    <w:p w14:paraId="06363044" w14:textId="77777777" w:rsidR="00A02607" w:rsidRPr="00A02607" w:rsidRDefault="00A02607" w:rsidP="00A02607">
      <w:pPr>
        <w:rPr>
          <w:ins w:id="1126" w:author="ahueni" w:date="2018-04-22T15:36:00Z"/>
          <w:rFonts w:ascii="Lucida Console" w:hAnsi="Lucida Console"/>
          <w:sz w:val="20"/>
          <w:szCs w:val="20"/>
          <w:lang w:val="en-US"/>
        </w:rPr>
      </w:pPr>
      <w:ins w:id="112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FDASBgNVBAMTC1NQRUNDSElPVk0yMIIBIjANBgkqhkiG9w0BAQEFAAOCAQ8AMIIB</w:t>
        </w:r>
      </w:ins>
    </w:p>
    <w:p w14:paraId="67E650CE" w14:textId="77777777" w:rsidR="00A02607" w:rsidRPr="00A02607" w:rsidRDefault="00A02607" w:rsidP="00A02607">
      <w:pPr>
        <w:rPr>
          <w:ins w:id="1128" w:author="ahueni" w:date="2018-04-22T15:36:00Z"/>
          <w:rFonts w:ascii="Lucida Console" w:hAnsi="Lucida Console"/>
          <w:sz w:val="20"/>
          <w:szCs w:val="20"/>
          <w:lang w:val="en-US"/>
        </w:rPr>
      </w:pPr>
      <w:ins w:id="112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CgKCAQEA0weULNV2jGu2FQoN8Z0/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eyn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>/ZLQygnjP6MiqdA9CoEqxGdsA0cUm5YY6</w:t>
        </w:r>
      </w:ins>
    </w:p>
    <w:p w14:paraId="09B6EBB4" w14:textId="77777777" w:rsidR="00A02607" w:rsidRPr="00A02607" w:rsidRDefault="00A02607" w:rsidP="00A02607">
      <w:pPr>
        <w:rPr>
          <w:ins w:id="1130" w:author="ahueni" w:date="2018-04-22T15:36:00Z"/>
          <w:rFonts w:ascii="Lucida Console" w:hAnsi="Lucida Console"/>
          <w:sz w:val="20"/>
          <w:szCs w:val="20"/>
          <w:lang w:val="en-US"/>
        </w:rPr>
      </w:pPr>
      <w:proofErr w:type="spellStart"/>
      <w:ins w:id="113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IEYlzdQztLRLDSU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>/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KCo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>/GsPcTZyn1a/nFz0T9D0y+7jX94BKP4zDCPkn9MnFzpPp</w:t>
        </w:r>
      </w:ins>
    </w:p>
    <w:p w14:paraId="497D0C17" w14:textId="77777777" w:rsidR="00A02607" w:rsidRPr="00A02607" w:rsidRDefault="00A02607" w:rsidP="00A02607">
      <w:pPr>
        <w:rPr>
          <w:ins w:id="1132" w:author="ahueni" w:date="2018-04-22T15:36:00Z"/>
          <w:rFonts w:ascii="Lucida Console" w:hAnsi="Lucida Console"/>
          <w:sz w:val="20"/>
          <w:szCs w:val="20"/>
          <w:lang w:val="en-US"/>
        </w:rPr>
      </w:pPr>
      <w:ins w:id="113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DHu84GdfVwkI3qjTzoQC9AAHpkuicd1guF+Yzo99FI3wMhTLWfoZPz0n3TxziTDp</w:t>
        </w:r>
      </w:ins>
    </w:p>
    <w:p w14:paraId="5D45B4EE" w14:textId="77777777" w:rsidR="00A02607" w:rsidRPr="00A02607" w:rsidRDefault="00A02607" w:rsidP="00A02607">
      <w:pPr>
        <w:rPr>
          <w:ins w:id="1134" w:author="ahueni" w:date="2018-04-22T15:36:00Z"/>
          <w:rFonts w:ascii="Lucida Console" w:hAnsi="Lucida Console"/>
          <w:sz w:val="20"/>
          <w:szCs w:val="20"/>
          <w:lang w:val="en-US"/>
        </w:rPr>
      </w:pPr>
      <w:ins w:id="113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7eYbui7gy50kb+jWhukKlzjiD56nTpLU/WauQHwDcd8xWt+RlP/7IaHFa0yp3PWb</w:t>
        </w:r>
      </w:ins>
    </w:p>
    <w:p w14:paraId="563B01D9" w14:textId="77777777" w:rsidR="00A02607" w:rsidRPr="00A02607" w:rsidRDefault="00A02607" w:rsidP="00A02607">
      <w:pPr>
        <w:rPr>
          <w:ins w:id="1136" w:author="ahueni" w:date="2018-04-22T15:36:00Z"/>
          <w:rFonts w:ascii="Lucida Console" w:hAnsi="Lucida Console"/>
          <w:sz w:val="20"/>
          <w:szCs w:val="20"/>
          <w:lang w:val="en-US"/>
        </w:rPr>
      </w:pPr>
      <w:ins w:id="113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v0k+t/HU3LxHeJBThCCURtakDOG4OR3/49XDyxfQ60bhYBQj0woJkJEDVwNP4Y3s</w:t>
        </w:r>
      </w:ins>
    </w:p>
    <w:p w14:paraId="30C2D78C" w14:textId="77777777" w:rsidR="00A02607" w:rsidRPr="00A02607" w:rsidRDefault="00A02607" w:rsidP="00A02607">
      <w:pPr>
        <w:rPr>
          <w:ins w:id="1138" w:author="ahueni" w:date="2018-04-22T15:36:00Z"/>
          <w:rFonts w:ascii="Lucida Console" w:hAnsi="Lucida Console"/>
          <w:sz w:val="20"/>
          <w:szCs w:val="20"/>
          <w:lang w:val="en-US"/>
        </w:rPr>
      </w:pPr>
      <w:ins w:id="113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+g6a/BKFK9dd6/+QwYOZgZBxBe7E5wIDAQABo2QwYjAfBgNVHSMEGDAWgBSWXeY+</w:t>
        </w:r>
      </w:ins>
    </w:p>
    <w:p w14:paraId="3DD3D70C" w14:textId="77777777" w:rsidR="00A02607" w:rsidRPr="00A02607" w:rsidRDefault="00A02607" w:rsidP="00A02607">
      <w:pPr>
        <w:rPr>
          <w:ins w:id="1140" w:author="ahueni" w:date="2018-04-22T15:36:00Z"/>
          <w:rFonts w:ascii="Lucida Console" w:hAnsi="Lucida Console"/>
          <w:sz w:val="20"/>
          <w:szCs w:val="20"/>
          <w:lang w:val="en-US"/>
        </w:rPr>
      </w:pPr>
      <w:ins w:id="114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al7E8bKfSfx7KoUhyILKjDAgBgNVHREEGTAXgglsb2NhbGhvc3SHBH8AAAGHBMCo</w:t>
        </w:r>
      </w:ins>
    </w:p>
    <w:p w14:paraId="02EDC240" w14:textId="77777777" w:rsidR="00A02607" w:rsidRPr="00A02607" w:rsidRDefault="00A02607" w:rsidP="00A02607">
      <w:pPr>
        <w:rPr>
          <w:ins w:id="1142" w:author="ahueni" w:date="2018-04-22T15:36:00Z"/>
          <w:rFonts w:ascii="Lucida Console" w:hAnsi="Lucida Console"/>
          <w:sz w:val="20"/>
          <w:szCs w:val="20"/>
          <w:lang w:val="en-US"/>
        </w:rPr>
      </w:pPr>
      <w:ins w:id="114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OGUwHQYDVR0OBBYEFNRGr4qum0sVs3c2u64Fo8YRlAIrMA0GCSqGSIb3DQEBCwUA</w:t>
        </w:r>
      </w:ins>
    </w:p>
    <w:p w14:paraId="7641D163" w14:textId="77777777" w:rsidR="00A02607" w:rsidRPr="00A02607" w:rsidRDefault="00A02607" w:rsidP="00A02607">
      <w:pPr>
        <w:rPr>
          <w:ins w:id="1144" w:author="ahueni" w:date="2018-04-22T15:36:00Z"/>
          <w:rFonts w:ascii="Lucida Console" w:hAnsi="Lucida Console"/>
          <w:sz w:val="20"/>
          <w:szCs w:val="20"/>
          <w:lang w:val="en-US"/>
        </w:rPr>
      </w:pPr>
      <w:ins w:id="114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A4ICAQARd0MqPFHV76FNPVj1PHoUjd3TezWjKXM7O19HdyJUrJOTXQ6o++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VsNgyr</w:t>
        </w:r>
        <w:proofErr w:type="spellEnd"/>
      </w:ins>
    </w:p>
    <w:p w14:paraId="560AAF63" w14:textId="77777777" w:rsidR="00A02607" w:rsidRPr="00A02607" w:rsidRDefault="00A02607" w:rsidP="00A02607">
      <w:pPr>
        <w:rPr>
          <w:ins w:id="1146" w:author="ahueni" w:date="2018-04-22T15:36:00Z"/>
          <w:rFonts w:ascii="Lucida Console" w:hAnsi="Lucida Console"/>
          <w:sz w:val="20"/>
          <w:szCs w:val="20"/>
          <w:lang w:val="en-US"/>
        </w:rPr>
      </w:pPr>
      <w:ins w:id="114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ZncXujFEUE1xbSc+BGDjeMtbb7hEpRlvrbGNFeaLgBeHSl+3jjm2ELsl7U474o5+</w:t>
        </w:r>
      </w:ins>
    </w:p>
    <w:p w14:paraId="72F7536F" w14:textId="77777777" w:rsidR="00A02607" w:rsidRPr="00A02607" w:rsidRDefault="00A02607" w:rsidP="00A02607">
      <w:pPr>
        <w:rPr>
          <w:ins w:id="1148" w:author="ahueni" w:date="2018-04-22T15:36:00Z"/>
          <w:rFonts w:ascii="Lucida Console" w:hAnsi="Lucida Console"/>
          <w:sz w:val="20"/>
          <w:szCs w:val="20"/>
          <w:lang w:val="en-US"/>
        </w:rPr>
      </w:pPr>
      <w:ins w:id="114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602mBjHuaQHYO9fIhWsvvnd+ZtXHq7rrHb14bxpDYSyTkxWBolPID3iEwJS3AF1D</w:t>
        </w:r>
      </w:ins>
    </w:p>
    <w:p w14:paraId="1548CDCD" w14:textId="77777777" w:rsidR="00A02607" w:rsidRPr="00A02607" w:rsidRDefault="00A02607" w:rsidP="00A02607">
      <w:pPr>
        <w:rPr>
          <w:ins w:id="1150" w:author="ahueni" w:date="2018-04-22T15:36:00Z"/>
          <w:rFonts w:ascii="Lucida Console" w:hAnsi="Lucida Console"/>
          <w:sz w:val="20"/>
          <w:szCs w:val="20"/>
          <w:lang w:val="en-US"/>
        </w:rPr>
      </w:pPr>
      <w:ins w:id="115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HlgbiOy0a6dPY1HDwWsi/j44e23VSZj+I9sAV1LNDe8WbGYa5MLxfbUBt4vm6X8a</w:t>
        </w:r>
      </w:ins>
    </w:p>
    <w:p w14:paraId="250BEA58" w14:textId="77777777" w:rsidR="00A02607" w:rsidRPr="00A02607" w:rsidRDefault="00A02607" w:rsidP="00A02607">
      <w:pPr>
        <w:rPr>
          <w:ins w:id="1152" w:author="ahueni" w:date="2018-04-22T15:36:00Z"/>
          <w:rFonts w:ascii="Lucida Console" w:hAnsi="Lucida Console"/>
          <w:sz w:val="20"/>
          <w:szCs w:val="20"/>
          <w:lang w:val="en-US"/>
        </w:rPr>
      </w:pPr>
      <w:ins w:id="115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FznfS+WOMquzWuyxo2Rcd8u/qfER+qOYr9PX3ZSiXSp4DJkQ9GX3gq60hv+leRiq</w:t>
        </w:r>
      </w:ins>
    </w:p>
    <w:p w14:paraId="552A06A3" w14:textId="77777777" w:rsidR="00A02607" w:rsidRPr="00A02607" w:rsidRDefault="00A02607" w:rsidP="00A02607">
      <w:pPr>
        <w:rPr>
          <w:ins w:id="1154" w:author="ahueni" w:date="2018-04-22T15:36:00Z"/>
          <w:rFonts w:ascii="Lucida Console" w:hAnsi="Lucida Console"/>
          <w:sz w:val="20"/>
          <w:szCs w:val="20"/>
          <w:lang w:val="en-US"/>
        </w:rPr>
      </w:pPr>
      <w:proofErr w:type="spellStart"/>
      <w:ins w:id="115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VsRb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>/4j/9hn+msdo+XsK+kdW8DUsiOtGtOzla6QT1JXe+K3Z/O/1oK6LMBdVriFX</w:t>
        </w:r>
      </w:ins>
    </w:p>
    <w:p w14:paraId="484D7ECB" w14:textId="77777777" w:rsidR="00A02607" w:rsidRPr="00A02607" w:rsidRDefault="00A02607" w:rsidP="00A02607">
      <w:pPr>
        <w:rPr>
          <w:ins w:id="1156" w:author="ahueni" w:date="2018-04-22T15:36:00Z"/>
          <w:rFonts w:ascii="Lucida Console" w:hAnsi="Lucida Console"/>
          <w:sz w:val="20"/>
          <w:szCs w:val="20"/>
          <w:lang w:val="en-US"/>
        </w:rPr>
      </w:pPr>
      <w:proofErr w:type="spellStart"/>
      <w:ins w:id="115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kbp+r+W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>/aXoIJwXXFbTMxXYBjJy077wx7ZhgzkeKqOB7lUSoe95HLaXDmTQcJxe6</w:t>
        </w:r>
      </w:ins>
    </w:p>
    <w:p w14:paraId="60061AF2" w14:textId="77777777" w:rsidR="00A02607" w:rsidRPr="00A02607" w:rsidRDefault="00A02607" w:rsidP="00A02607">
      <w:pPr>
        <w:rPr>
          <w:ins w:id="1158" w:author="ahueni" w:date="2018-04-22T15:36:00Z"/>
          <w:rFonts w:ascii="Lucida Console" w:hAnsi="Lucida Console"/>
          <w:sz w:val="20"/>
          <w:szCs w:val="20"/>
          <w:lang w:val="en-US"/>
        </w:rPr>
      </w:pPr>
      <w:ins w:id="1159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g/Yq3NdBH04ScwigEjZkJkg3kByJdAd6tHBQ+Ql5VigBExJ2qQaUad8MkLGoXGsw</w:t>
        </w:r>
      </w:ins>
    </w:p>
    <w:p w14:paraId="654490A6" w14:textId="77777777" w:rsidR="00A02607" w:rsidRPr="00A02607" w:rsidRDefault="00A02607" w:rsidP="00A02607">
      <w:pPr>
        <w:rPr>
          <w:ins w:id="1160" w:author="ahueni" w:date="2018-04-22T15:36:00Z"/>
          <w:rFonts w:ascii="Lucida Console" w:hAnsi="Lucida Console"/>
          <w:sz w:val="20"/>
          <w:szCs w:val="20"/>
          <w:lang w:val="en-US"/>
        </w:rPr>
      </w:pPr>
      <w:ins w:id="1161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lOmPhV2dNY/g2q0nDOMd+Wl5fBlmqd9ctz2PLuORy4wgypDAezkYkVGiC5XOmISV</w:t>
        </w:r>
      </w:ins>
    </w:p>
    <w:p w14:paraId="126E2F3C" w14:textId="77777777" w:rsidR="00A02607" w:rsidRPr="00A02607" w:rsidRDefault="00A02607" w:rsidP="00A02607">
      <w:pPr>
        <w:rPr>
          <w:ins w:id="1162" w:author="ahueni" w:date="2018-04-22T15:36:00Z"/>
          <w:rFonts w:ascii="Lucida Console" w:hAnsi="Lucida Console"/>
          <w:sz w:val="20"/>
          <w:szCs w:val="20"/>
          <w:lang w:val="en-US"/>
        </w:rPr>
      </w:pPr>
      <w:ins w:id="1163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huOqoAT4+yBILOAYgwOQQONp03x0qKwJCgBpiXzVTML9toTqbvU5+C+C9H6LX+ft</w:t>
        </w:r>
      </w:ins>
    </w:p>
    <w:p w14:paraId="2816DF19" w14:textId="77777777" w:rsidR="00A02607" w:rsidRPr="00A02607" w:rsidRDefault="00A02607" w:rsidP="00A02607">
      <w:pPr>
        <w:rPr>
          <w:ins w:id="1164" w:author="ahueni" w:date="2018-04-22T15:36:00Z"/>
          <w:rFonts w:ascii="Lucida Console" w:hAnsi="Lucida Console"/>
          <w:sz w:val="20"/>
          <w:szCs w:val="20"/>
          <w:lang w:val="en-US"/>
        </w:rPr>
      </w:pPr>
      <w:ins w:id="1165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lastRenderedPageBreak/>
          <w:t>/DHSWQDcY3c5KHEvW7CxJVSaCg0vjnztpKc5juUX2nFrWsqQWA==</w:t>
        </w:r>
      </w:ins>
    </w:p>
    <w:p w14:paraId="107994CE" w14:textId="77777777" w:rsidR="00A02607" w:rsidRPr="00A02607" w:rsidRDefault="00A02607" w:rsidP="00A02607">
      <w:pPr>
        <w:rPr>
          <w:ins w:id="1166" w:author="ahueni" w:date="2018-04-22T15:36:00Z"/>
          <w:rFonts w:ascii="Lucida Console" w:hAnsi="Lucida Console"/>
          <w:sz w:val="20"/>
          <w:szCs w:val="20"/>
          <w:lang w:val="en-US"/>
        </w:rPr>
      </w:pPr>
      <w:ins w:id="1167" w:author="ahueni" w:date="2018-04-22T15:36:00Z">
        <w:r w:rsidRPr="00A02607">
          <w:rPr>
            <w:rFonts w:ascii="Lucida Console" w:hAnsi="Lucida Console"/>
            <w:sz w:val="20"/>
            <w:szCs w:val="20"/>
            <w:lang w:val="en-US"/>
          </w:rPr>
          <w:t>-----END CERTIFICATE-----</w:t>
        </w:r>
      </w:ins>
    </w:p>
    <w:p w14:paraId="56A29BCC" w14:textId="7696022D" w:rsidR="002D6292" w:rsidRPr="00127F03" w:rsidDel="00197310" w:rsidRDefault="002D6292" w:rsidP="002D6292">
      <w:pPr>
        <w:rPr>
          <w:del w:id="1168" w:author="ahueni" w:date="2018-04-22T14:23:00Z"/>
          <w:rFonts w:ascii="Lucida Console" w:hAnsi="Lucida Console"/>
          <w:sz w:val="20"/>
          <w:szCs w:val="20"/>
          <w:lang w:val="en-US"/>
        </w:rPr>
      </w:pPr>
      <w:del w:id="116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Certificate:</w:delText>
        </w:r>
      </w:del>
    </w:p>
    <w:p w14:paraId="373FC4C4" w14:textId="39140759" w:rsidR="002D6292" w:rsidRPr="00127F03" w:rsidDel="00197310" w:rsidRDefault="002D6292" w:rsidP="002D6292">
      <w:pPr>
        <w:rPr>
          <w:del w:id="1170" w:author="ahueni" w:date="2018-04-22T14:23:00Z"/>
          <w:rFonts w:ascii="Lucida Console" w:hAnsi="Lucida Console"/>
          <w:sz w:val="20"/>
          <w:szCs w:val="20"/>
          <w:lang w:val="en-US"/>
        </w:rPr>
      </w:pPr>
      <w:del w:id="117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Data:</w:delText>
        </w:r>
      </w:del>
    </w:p>
    <w:p w14:paraId="246C5D02" w14:textId="2A8CCDCB" w:rsidR="002D6292" w:rsidRPr="00127F03" w:rsidDel="00197310" w:rsidRDefault="002D6292" w:rsidP="002D6292">
      <w:pPr>
        <w:rPr>
          <w:del w:id="1172" w:author="ahueni" w:date="2018-04-22T14:23:00Z"/>
          <w:rFonts w:ascii="Lucida Console" w:hAnsi="Lucida Console"/>
          <w:sz w:val="20"/>
          <w:szCs w:val="20"/>
          <w:lang w:val="en-US"/>
        </w:rPr>
      </w:pPr>
      <w:del w:id="1173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Version: 3 (0x2)</w:delText>
        </w:r>
      </w:del>
    </w:p>
    <w:p w14:paraId="6C38EC57" w14:textId="34CB947E" w:rsidR="002D6292" w:rsidRPr="00127F03" w:rsidDel="00197310" w:rsidRDefault="002D6292" w:rsidP="002D6292">
      <w:pPr>
        <w:rPr>
          <w:del w:id="1174" w:author="ahueni" w:date="2018-04-22T14:23:00Z"/>
          <w:rFonts w:ascii="Lucida Console" w:hAnsi="Lucida Console"/>
          <w:sz w:val="20"/>
          <w:szCs w:val="20"/>
          <w:lang w:val="en-US"/>
        </w:rPr>
      </w:pPr>
      <w:del w:id="117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Serial Number: 145454167 (0x8ab7457)</w:delText>
        </w:r>
      </w:del>
    </w:p>
    <w:p w14:paraId="5ECFC4E8" w14:textId="571580E1" w:rsidR="002D6292" w:rsidRPr="00127F03" w:rsidDel="00197310" w:rsidRDefault="002D6292" w:rsidP="002D6292">
      <w:pPr>
        <w:rPr>
          <w:del w:id="1176" w:author="ahueni" w:date="2018-04-22T14:23:00Z"/>
          <w:rFonts w:ascii="Lucida Console" w:hAnsi="Lucida Console"/>
          <w:sz w:val="20"/>
          <w:szCs w:val="20"/>
          <w:lang w:val="en-US"/>
        </w:rPr>
      </w:pPr>
      <w:del w:id="1177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Signature Algorithm: sha256WithRSAEncryption</w:delText>
        </w:r>
      </w:del>
    </w:p>
    <w:p w14:paraId="63C1E97F" w14:textId="2598E506" w:rsidR="002D6292" w:rsidRPr="00127F03" w:rsidDel="00197310" w:rsidRDefault="002D6292" w:rsidP="002D6292">
      <w:pPr>
        <w:rPr>
          <w:del w:id="1178" w:author="ahueni" w:date="2018-04-22T14:23:00Z"/>
          <w:rFonts w:ascii="Lucida Console" w:hAnsi="Lucida Console"/>
          <w:sz w:val="20"/>
          <w:szCs w:val="20"/>
          <w:lang w:val="en-US"/>
        </w:rPr>
      </w:pPr>
      <w:del w:id="117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Issuer: CN=SPECCHIO Trust</w:delText>
        </w:r>
      </w:del>
    </w:p>
    <w:p w14:paraId="21279896" w14:textId="35791A3D" w:rsidR="002D6292" w:rsidRPr="00127F03" w:rsidDel="00197310" w:rsidRDefault="002D6292" w:rsidP="002D6292">
      <w:pPr>
        <w:rPr>
          <w:del w:id="1180" w:author="ahueni" w:date="2018-04-22T14:23:00Z"/>
          <w:rFonts w:ascii="Lucida Console" w:hAnsi="Lucida Console"/>
          <w:sz w:val="20"/>
          <w:szCs w:val="20"/>
          <w:lang w:val="en-US"/>
        </w:rPr>
      </w:pPr>
      <w:del w:id="118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Validity</w:delText>
        </w:r>
      </w:del>
    </w:p>
    <w:p w14:paraId="0715781B" w14:textId="7DD21B04" w:rsidR="002D6292" w:rsidRPr="00127F03" w:rsidDel="00197310" w:rsidRDefault="002D6292" w:rsidP="002D6292">
      <w:pPr>
        <w:rPr>
          <w:del w:id="1182" w:author="ahueni" w:date="2018-04-22T14:23:00Z"/>
          <w:rFonts w:ascii="Lucida Console" w:hAnsi="Lucida Console"/>
          <w:sz w:val="20"/>
          <w:szCs w:val="20"/>
          <w:lang w:val="en-US"/>
        </w:rPr>
      </w:pPr>
      <w:del w:id="1183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Not Before: Apr 21 09:44:53 2018 GMT</w:delText>
        </w:r>
      </w:del>
    </w:p>
    <w:p w14:paraId="5DAD4D78" w14:textId="62FD52AC" w:rsidR="002D6292" w:rsidRPr="00127F03" w:rsidDel="00197310" w:rsidRDefault="002D6292" w:rsidP="002D6292">
      <w:pPr>
        <w:rPr>
          <w:del w:id="1184" w:author="ahueni" w:date="2018-04-22T14:23:00Z"/>
          <w:rFonts w:ascii="Lucida Console" w:hAnsi="Lucida Console"/>
          <w:sz w:val="20"/>
          <w:szCs w:val="20"/>
          <w:lang w:val="en-US"/>
        </w:rPr>
      </w:pPr>
      <w:del w:id="118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Not After : Apr 18 09:44:53 2028 GMT</w:delText>
        </w:r>
      </w:del>
    </w:p>
    <w:p w14:paraId="5C81CE22" w14:textId="221670EA" w:rsidR="002D6292" w:rsidRPr="00127F03" w:rsidDel="00197310" w:rsidRDefault="002D6292" w:rsidP="002D6292">
      <w:pPr>
        <w:rPr>
          <w:del w:id="1186" w:author="ahueni" w:date="2018-04-22T14:23:00Z"/>
          <w:rFonts w:ascii="Lucida Console" w:hAnsi="Lucida Console"/>
          <w:sz w:val="20"/>
          <w:szCs w:val="20"/>
          <w:lang w:val="en-US"/>
        </w:rPr>
      </w:pPr>
      <w:del w:id="1187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Subject: CN=SPECCHIOVM2</w:delText>
        </w:r>
      </w:del>
    </w:p>
    <w:p w14:paraId="7ACDCA83" w14:textId="79356FD1" w:rsidR="002D6292" w:rsidRPr="00127F03" w:rsidDel="00197310" w:rsidRDefault="002D6292" w:rsidP="002D6292">
      <w:pPr>
        <w:rPr>
          <w:del w:id="1188" w:author="ahueni" w:date="2018-04-22T14:23:00Z"/>
          <w:rFonts w:ascii="Lucida Console" w:hAnsi="Lucida Console"/>
          <w:sz w:val="20"/>
          <w:szCs w:val="20"/>
          <w:lang w:val="en-US"/>
        </w:rPr>
      </w:pPr>
      <w:del w:id="118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Subject Public Key Info:</w:delText>
        </w:r>
      </w:del>
    </w:p>
    <w:p w14:paraId="43DEED77" w14:textId="7B338C45" w:rsidR="002D6292" w:rsidRPr="00127F03" w:rsidDel="00197310" w:rsidRDefault="002D6292" w:rsidP="002D6292">
      <w:pPr>
        <w:rPr>
          <w:del w:id="1190" w:author="ahueni" w:date="2018-04-22T14:23:00Z"/>
          <w:rFonts w:ascii="Lucida Console" w:hAnsi="Lucida Console"/>
          <w:sz w:val="20"/>
          <w:szCs w:val="20"/>
          <w:lang w:val="en-US"/>
        </w:rPr>
      </w:pPr>
      <w:del w:id="119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Public Key Algorithm: rsaEncryption</w:delText>
        </w:r>
      </w:del>
    </w:p>
    <w:p w14:paraId="5A48BB08" w14:textId="441D98AF" w:rsidR="002D6292" w:rsidRPr="004A4E55" w:rsidDel="00197310" w:rsidRDefault="002D6292" w:rsidP="002D6292">
      <w:pPr>
        <w:rPr>
          <w:del w:id="1192" w:author="ahueni" w:date="2018-04-22T14:23:00Z"/>
          <w:rFonts w:ascii="Lucida Console" w:hAnsi="Lucida Console"/>
          <w:sz w:val="20"/>
          <w:szCs w:val="20"/>
          <w:rPrChange w:id="1193" w:author="ahueni" w:date="2018-04-22T15:20:00Z">
            <w:rPr>
              <w:del w:id="1194" w:author="ahueni" w:date="2018-04-22T14:23:00Z"/>
              <w:rFonts w:ascii="Lucida Console" w:hAnsi="Lucida Console"/>
              <w:sz w:val="20"/>
              <w:szCs w:val="20"/>
              <w:lang w:val="en-US"/>
            </w:rPr>
          </w:rPrChange>
        </w:rPr>
      </w:pPr>
      <w:del w:id="119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196" w:author="ahueni" w:date="2018-04-22T15:20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delText>Public-Key: (2048 bit)</w:delText>
        </w:r>
      </w:del>
    </w:p>
    <w:p w14:paraId="333C02B7" w14:textId="209DB844" w:rsidR="002D6292" w:rsidRPr="004A4E55" w:rsidDel="00197310" w:rsidRDefault="002D6292" w:rsidP="002D6292">
      <w:pPr>
        <w:rPr>
          <w:del w:id="1197" w:author="ahueni" w:date="2018-04-22T14:23:00Z"/>
          <w:rFonts w:ascii="Lucida Console" w:hAnsi="Lucida Console"/>
          <w:sz w:val="20"/>
          <w:szCs w:val="20"/>
          <w:rPrChange w:id="1198" w:author="ahueni" w:date="2018-04-22T15:20:00Z">
            <w:rPr>
              <w:del w:id="1199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00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01" w:author="ahueni" w:date="2018-04-22T15:20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delText xml:space="preserve">                Modulus:</w:delText>
        </w:r>
      </w:del>
    </w:p>
    <w:p w14:paraId="2040F409" w14:textId="2E122C11" w:rsidR="002D6292" w:rsidRPr="004A4E55" w:rsidDel="00197310" w:rsidRDefault="002D6292" w:rsidP="002D6292">
      <w:pPr>
        <w:rPr>
          <w:del w:id="1202" w:author="ahueni" w:date="2018-04-22T14:23:00Z"/>
          <w:rFonts w:ascii="Lucida Console" w:hAnsi="Lucida Console"/>
          <w:sz w:val="20"/>
          <w:szCs w:val="20"/>
          <w:rPrChange w:id="1203" w:author="ahueni" w:date="2018-04-22T15:20:00Z">
            <w:rPr>
              <w:del w:id="1204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05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06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00:93:e3:e1:e5:76:a8:8b:33:e3:65:e4:3b:c4:e7:</w:delText>
        </w:r>
      </w:del>
    </w:p>
    <w:p w14:paraId="76DEB0AB" w14:textId="14F14783" w:rsidR="002D6292" w:rsidRPr="00127F03" w:rsidDel="00197310" w:rsidRDefault="002D6292" w:rsidP="002D6292">
      <w:pPr>
        <w:rPr>
          <w:del w:id="1207" w:author="ahueni" w:date="2018-04-22T14:23:00Z"/>
          <w:rFonts w:ascii="Lucida Console" w:hAnsi="Lucida Console"/>
          <w:sz w:val="20"/>
          <w:szCs w:val="20"/>
          <w:lang w:val="en-US"/>
        </w:rPr>
      </w:pPr>
      <w:del w:id="1208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0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72:0b:8d:aa:aa:7d:47:dd:2a:7d:df:ff:39:af:ff:</w:delText>
        </w:r>
      </w:del>
    </w:p>
    <w:p w14:paraId="582C8130" w14:textId="4F0E54EC" w:rsidR="002D6292" w:rsidRPr="00127F03" w:rsidDel="00197310" w:rsidRDefault="002D6292" w:rsidP="002D6292">
      <w:pPr>
        <w:rPr>
          <w:del w:id="1210" w:author="ahueni" w:date="2018-04-22T14:23:00Z"/>
          <w:rFonts w:ascii="Lucida Console" w:hAnsi="Lucida Console"/>
          <w:sz w:val="20"/>
          <w:szCs w:val="20"/>
          <w:lang w:val="en-US"/>
        </w:rPr>
      </w:pPr>
      <w:del w:id="121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    ee:72:a5:da:08:1a:35:ca:54:be:8c:fc:b6:eb:6d:</w:delText>
        </w:r>
      </w:del>
    </w:p>
    <w:p w14:paraId="3E64EC06" w14:textId="5724093B" w:rsidR="002D6292" w:rsidRPr="004A4E55" w:rsidDel="00197310" w:rsidRDefault="002D6292" w:rsidP="002D6292">
      <w:pPr>
        <w:rPr>
          <w:del w:id="1212" w:author="ahueni" w:date="2018-04-22T14:23:00Z"/>
          <w:rFonts w:ascii="Lucida Console" w:hAnsi="Lucida Console"/>
          <w:sz w:val="20"/>
          <w:szCs w:val="20"/>
          <w:rPrChange w:id="1213" w:author="ahueni" w:date="2018-04-22T15:20:00Z">
            <w:rPr>
              <w:del w:id="1214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1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216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58:59:9f:94:fb:ac:b8:76:18:6a:13:91:03:1e:1b:</w:delText>
        </w:r>
      </w:del>
    </w:p>
    <w:p w14:paraId="40BF7700" w14:textId="6AC96396" w:rsidR="002D6292" w:rsidRPr="004A4E55" w:rsidDel="00197310" w:rsidRDefault="002D6292" w:rsidP="002D6292">
      <w:pPr>
        <w:rPr>
          <w:del w:id="1217" w:author="ahueni" w:date="2018-04-22T14:23:00Z"/>
          <w:rFonts w:ascii="Lucida Console" w:hAnsi="Lucida Console"/>
          <w:sz w:val="20"/>
          <w:szCs w:val="20"/>
          <w:rPrChange w:id="1218" w:author="ahueni" w:date="2018-04-22T15:20:00Z">
            <w:rPr>
              <w:del w:id="1219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20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21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fb:cf:50:79:80:b6:e0:5a:01:cd:97:6b:7e:5b:dd:</w:delText>
        </w:r>
      </w:del>
    </w:p>
    <w:p w14:paraId="0C450628" w14:textId="63C95509" w:rsidR="002D6292" w:rsidRPr="00127F03" w:rsidDel="00197310" w:rsidRDefault="002D6292" w:rsidP="002D6292">
      <w:pPr>
        <w:rPr>
          <w:del w:id="1222" w:author="ahueni" w:date="2018-04-22T14:23:00Z"/>
          <w:rFonts w:ascii="Lucida Console" w:hAnsi="Lucida Console"/>
          <w:sz w:val="20"/>
          <w:szCs w:val="20"/>
          <w:lang w:val="en-US"/>
        </w:rPr>
      </w:pPr>
      <w:del w:id="1223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24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8d:9a:08:2b:be:8c:31:8d:34:fa:c9:d1:b9:12:bd:</w:delText>
        </w:r>
      </w:del>
    </w:p>
    <w:p w14:paraId="4F09E720" w14:textId="1F977E34" w:rsidR="002D6292" w:rsidRPr="00BE1762" w:rsidDel="00197310" w:rsidRDefault="002D6292" w:rsidP="002D6292">
      <w:pPr>
        <w:rPr>
          <w:del w:id="1225" w:author="ahueni" w:date="2018-04-22T14:23:00Z"/>
          <w:rFonts w:ascii="Lucida Console" w:hAnsi="Lucida Console"/>
          <w:sz w:val="20"/>
          <w:szCs w:val="20"/>
          <w:rPrChange w:id="1226" w:author="ahueni" w:date="2018-04-22T14:13:00Z">
            <w:rPr>
              <w:del w:id="1227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28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    </w:delText>
        </w:r>
        <w:r w:rsidRPr="00BE1762" w:rsidDel="00197310">
          <w:rPr>
            <w:rFonts w:ascii="Lucida Console" w:hAnsi="Lucida Console"/>
            <w:sz w:val="20"/>
            <w:szCs w:val="20"/>
            <w:rPrChange w:id="1229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83:39:b9:a4:cb:ae:d3:8d:5c:38:de:2b:0b:d1:f0:</w:delText>
        </w:r>
      </w:del>
    </w:p>
    <w:p w14:paraId="49F4921D" w14:textId="6DD0901B" w:rsidR="002D6292" w:rsidRPr="004A4E55" w:rsidDel="00197310" w:rsidRDefault="002D6292" w:rsidP="002D6292">
      <w:pPr>
        <w:rPr>
          <w:del w:id="1230" w:author="ahueni" w:date="2018-04-22T14:23:00Z"/>
          <w:rFonts w:ascii="Lucida Console" w:hAnsi="Lucida Console"/>
          <w:sz w:val="20"/>
          <w:szCs w:val="20"/>
          <w:rPrChange w:id="1231" w:author="ahueni" w:date="2018-04-22T15:20:00Z">
            <w:rPr>
              <w:del w:id="1232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33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234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235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fb:27:f3:1e:10:3a:75:7a:01:74:1d:90:2e:4e:8e:</w:delText>
        </w:r>
      </w:del>
    </w:p>
    <w:p w14:paraId="4696340F" w14:textId="1B2EAFCE" w:rsidR="002D6292" w:rsidRPr="004A4E55" w:rsidDel="00197310" w:rsidRDefault="002D6292" w:rsidP="002D6292">
      <w:pPr>
        <w:rPr>
          <w:del w:id="1236" w:author="ahueni" w:date="2018-04-22T14:23:00Z"/>
          <w:rFonts w:ascii="Lucida Console" w:hAnsi="Lucida Console"/>
          <w:sz w:val="20"/>
          <w:szCs w:val="20"/>
          <w:rPrChange w:id="1237" w:author="ahueni" w:date="2018-04-22T15:20:00Z">
            <w:rPr>
              <w:del w:id="1238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39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40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9e:b7:93:3f:c1:d5:ee:df:54:e6:2c:fa:1d:e5:64:</w:delText>
        </w:r>
      </w:del>
    </w:p>
    <w:p w14:paraId="0B57EEE8" w14:textId="533F2B0B" w:rsidR="002D6292" w:rsidRPr="004A4E55" w:rsidDel="00197310" w:rsidRDefault="002D6292" w:rsidP="002D6292">
      <w:pPr>
        <w:rPr>
          <w:del w:id="1241" w:author="ahueni" w:date="2018-04-22T14:23:00Z"/>
          <w:rFonts w:ascii="Lucida Console" w:hAnsi="Lucida Console"/>
          <w:sz w:val="20"/>
          <w:szCs w:val="20"/>
          <w:rPrChange w:id="1242" w:author="ahueni" w:date="2018-04-22T15:20:00Z">
            <w:rPr>
              <w:del w:id="1243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44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45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1d:a2:68:5f:af:bc:aa:48:b6:f4:45:fc:44:e1:9e:</w:delText>
        </w:r>
      </w:del>
    </w:p>
    <w:p w14:paraId="4774EA63" w14:textId="5207900D" w:rsidR="002D6292" w:rsidRPr="002C131E" w:rsidDel="00197310" w:rsidRDefault="002D6292" w:rsidP="002D6292">
      <w:pPr>
        <w:rPr>
          <w:del w:id="1246" w:author="ahueni" w:date="2018-04-22T14:23:00Z"/>
          <w:rFonts w:ascii="Lucida Console" w:hAnsi="Lucida Console"/>
          <w:sz w:val="20"/>
          <w:szCs w:val="20"/>
          <w:lang w:val="fr-CH"/>
        </w:rPr>
      </w:pPr>
      <w:del w:id="1247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48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</w:delText>
        </w:r>
        <w:r w:rsidRPr="002C131E" w:rsidDel="00197310">
          <w:rPr>
            <w:rFonts w:ascii="Lucida Console" w:hAnsi="Lucida Console"/>
            <w:sz w:val="20"/>
            <w:szCs w:val="20"/>
            <w:lang w:val="fr-CH"/>
          </w:rPr>
          <w:delText>c7:30:09:fe:a1:53:24:de:16:ff:56:7f:35:de:73:</w:delText>
        </w:r>
      </w:del>
    </w:p>
    <w:p w14:paraId="6B50A2F7" w14:textId="3B7A00AA" w:rsidR="002D6292" w:rsidRPr="00127F03" w:rsidDel="00197310" w:rsidRDefault="002D6292" w:rsidP="002D6292">
      <w:pPr>
        <w:rPr>
          <w:del w:id="1249" w:author="ahueni" w:date="2018-04-22T14:23:00Z"/>
          <w:rFonts w:ascii="Lucida Console" w:hAnsi="Lucida Console"/>
          <w:sz w:val="20"/>
          <w:szCs w:val="20"/>
          <w:lang w:val="en-US"/>
        </w:rPr>
      </w:pPr>
      <w:del w:id="1250" w:author="ahueni" w:date="2018-04-22T14:23:00Z">
        <w:r w:rsidRPr="002C131E" w:rsidDel="00197310">
          <w:rPr>
            <w:rFonts w:ascii="Lucida Console" w:hAnsi="Lucida Console"/>
            <w:sz w:val="20"/>
            <w:szCs w:val="20"/>
            <w:lang w:val="fr-CH"/>
          </w:rPr>
          <w:delText xml:space="preserve">           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34:10:50:67:94:26:62:24:49:cd:b2:2c:83:63:b9:</w:delText>
        </w:r>
      </w:del>
    </w:p>
    <w:p w14:paraId="0F88D71E" w14:textId="6E56D8CD" w:rsidR="002D6292" w:rsidRPr="00127F03" w:rsidDel="00197310" w:rsidRDefault="002D6292" w:rsidP="002D6292">
      <w:pPr>
        <w:rPr>
          <w:del w:id="1251" w:author="ahueni" w:date="2018-04-22T14:23:00Z"/>
          <w:rFonts w:ascii="Lucida Console" w:hAnsi="Lucida Console"/>
          <w:sz w:val="20"/>
          <w:szCs w:val="20"/>
          <w:lang w:val="en-US"/>
        </w:rPr>
      </w:pPr>
      <w:del w:id="1252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    48:2d:09:14:b1:19:61:12:36:45:aa:6b:ca:ec:a8:</w:delText>
        </w:r>
      </w:del>
    </w:p>
    <w:p w14:paraId="0FB15745" w14:textId="272D7BDB" w:rsidR="002D6292" w:rsidRPr="002C131E" w:rsidDel="00197310" w:rsidRDefault="002D6292" w:rsidP="002D6292">
      <w:pPr>
        <w:rPr>
          <w:del w:id="1253" w:author="ahueni" w:date="2018-04-22T14:23:00Z"/>
          <w:rFonts w:ascii="Lucida Console" w:hAnsi="Lucida Console"/>
          <w:sz w:val="20"/>
          <w:szCs w:val="20"/>
          <w:lang w:val="fr-CH"/>
        </w:rPr>
      </w:pPr>
      <w:del w:id="1254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    </w:delText>
        </w:r>
        <w:r w:rsidRPr="002C131E" w:rsidDel="00197310">
          <w:rPr>
            <w:rFonts w:ascii="Lucida Console" w:hAnsi="Lucida Console"/>
            <w:sz w:val="20"/>
            <w:szCs w:val="20"/>
            <w:lang w:val="fr-CH"/>
          </w:rPr>
          <w:delText>ca:71:01:09:e7:99:92:de:0c:af:9d:ae:21:65:fb:</w:delText>
        </w:r>
      </w:del>
    </w:p>
    <w:p w14:paraId="216D9C7A" w14:textId="5BB6E274" w:rsidR="002D6292" w:rsidRPr="002C131E" w:rsidDel="00197310" w:rsidRDefault="002D6292" w:rsidP="002D6292">
      <w:pPr>
        <w:rPr>
          <w:del w:id="1255" w:author="ahueni" w:date="2018-04-22T14:23:00Z"/>
          <w:rFonts w:ascii="Lucida Console" w:hAnsi="Lucida Console"/>
          <w:sz w:val="20"/>
          <w:szCs w:val="20"/>
          <w:lang w:val="fr-CH"/>
        </w:rPr>
      </w:pPr>
      <w:del w:id="1256" w:author="ahueni" w:date="2018-04-22T14:23:00Z">
        <w:r w:rsidRPr="002C131E" w:rsidDel="00197310">
          <w:rPr>
            <w:rFonts w:ascii="Lucida Console" w:hAnsi="Lucida Console"/>
            <w:sz w:val="20"/>
            <w:szCs w:val="20"/>
            <w:lang w:val="fr-CH"/>
          </w:rPr>
          <w:delText xml:space="preserve">                    a4:f8:b5:05:5c:cd:a9:3f:81:c3:ce:65:21:75:76:</w:delText>
        </w:r>
      </w:del>
    </w:p>
    <w:p w14:paraId="0518C6D2" w14:textId="211BA528" w:rsidR="002D6292" w:rsidRPr="004A4E55" w:rsidDel="00197310" w:rsidRDefault="002D6292" w:rsidP="002D6292">
      <w:pPr>
        <w:rPr>
          <w:del w:id="1257" w:author="ahueni" w:date="2018-04-22T14:23:00Z"/>
          <w:rFonts w:ascii="Lucida Console" w:hAnsi="Lucida Console"/>
          <w:sz w:val="20"/>
          <w:szCs w:val="20"/>
          <w:rPrChange w:id="1258" w:author="ahueni" w:date="2018-04-22T15:20:00Z">
            <w:rPr>
              <w:del w:id="1259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60" w:author="ahueni" w:date="2018-04-22T14:23:00Z">
        <w:r w:rsidRPr="002C131E" w:rsidDel="00197310">
          <w:rPr>
            <w:rFonts w:ascii="Lucida Console" w:hAnsi="Lucida Console"/>
            <w:sz w:val="20"/>
            <w:szCs w:val="20"/>
            <w:lang w:val="fr-CH"/>
          </w:rPr>
          <w:delText xml:space="preserve">           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261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3d:45:81:f9:ec:54:89:e6:79:34:2f:01:9f:4d:8b:</w:delText>
        </w:r>
      </w:del>
    </w:p>
    <w:p w14:paraId="2290193E" w14:textId="39AC96B1" w:rsidR="002D6292" w:rsidRPr="004A4E55" w:rsidDel="00197310" w:rsidRDefault="002D6292" w:rsidP="002D6292">
      <w:pPr>
        <w:rPr>
          <w:del w:id="1262" w:author="ahueni" w:date="2018-04-22T14:23:00Z"/>
          <w:rFonts w:ascii="Lucida Console" w:hAnsi="Lucida Console"/>
          <w:sz w:val="20"/>
          <w:szCs w:val="20"/>
          <w:rPrChange w:id="1263" w:author="ahueni" w:date="2018-04-22T15:20:00Z">
            <w:rPr>
              <w:del w:id="1264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65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66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9e:29:74:b9:f7:d8:1b:4c:49:11:17:a8:52:76:c9:</w:delText>
        </w:r>
      </w:del>
    </w:p>
    <w:p w14:paraId="0D2526C9" w14:textId="08F1C7A5" w:rsidR="002D6292" w:rsidRPr="00127F03" w:rsidDel="00197310" w:rsidRDefault="002D6292" w:rsidP="002D6292">
      <w:pPr>
        <w:rPr>
          <w:del w:id="1267" w:author="ahueni" w:date="2018-04-22T14:23:00Z"/>
          <w:rFonts w:ascii="Lucida Console" w:hAnsi="Lucida Console"/>
          <w:sz w:val="20"/>
          <w:szCs w:val="20"/>
          <w:lang w:val="en-US"/>
        </w:rPr>
      </w:pPr>
      <w:del w:id="1268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26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06:8f</w:delText>
        </w:r>
      </w:del>
    </w:p>
    <w:p w14:paraId="654D9687" w14:textId="04B4F1C5" w:rsidR="002D6292" w:rsidRPr="00127F03" w:rsidDel="00197310" w:rsidRDefault="002D6292" w:rsidP="002D6292">
      <w:pPr>
        <w:rPr>
          <w:del w:id="1270" w:author="ahueni" w:date="2018-04-22T14:23:00Z"/>
          <w:rFonts w:ascii="Lucida Console" w:hAnsi="Lucida Console"/>
          <w:sz w:val="20"/>
          <w:szCs w:val="20"/>
          <w:lang w:val="en-US"/>
        </w:rPr>
      </w:pPr>
      <w:del w:id="127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Exponent: 65537 (0x10001)</w:delText>
        </w:r>
      </w:del>
    </w:p>
    <w:p w14:paraId="6C94AB02" w14:textId="56D34EE8" w:rsidR="002D6292" w:rsidRPr="00127F03" w:rsidDel="00197310" w:rsidRDefault="002D6292" w:rsidP="002D6292">
      <w:pPr>
        <w:rPr>
          <w:del w:id="1272" w:author="ahueni" w:date="2018-04-22T14:23:00Z"/>
          <w:rFonts w:ascii="Lucida Console" w:hAnsi="Lucida Console"/>
          <w:sz w:val="20"/>
          <w:szCs w:val="20"/>
          <w:lang w:val="en-US"/>
        </w:rPr>
      </w:pPr>
      <w:del w:id="1273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X509v3 extensions:</w:delText>
        </w:r>
      </w:del>
    </w:p>
    <w:p w14:paraId="1E715022" w14:textId="6BC8D580" w:rsidR="002D6292" w:rsidRPr="00127F03" w:rsidDel="00197310" w:rsidRDefault="002D6292" w:rsidP="002D6292">
      <w:pPr>
        <w:rPr>
          <w:del w:id="1274" w:author="ahueni" w:date="2018-04-22T14:23:00Z"/>
          <w:rFonts w:ascii="Lucida Console" w:hAnsi="Lucida Console"/>
          <w:sz w:val="20"/>
          <w:szCs w:val="20"/>
          <w:lang w:val="en-US"/>
        </w:rPr>
      </w:pPr>
      <w:del w:id="127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X509v3 Authority Key Identifier: </w:delText>
        </w:r>
      </w:del>
    </w:p>
    <w:p w14:paraId="7C1BEB1C" w14:textId="5F804A60" w:rsidR="002D6292" w:rsidRPr="00BE1762" w:rsidDel="00197310" w:rsidRDefault="002D6292" w:rsidP="002D6292">
      <w:pPr>
        <w:rPr>
          <w:del w:id="1276" w:author="ahueni" w:date="2018-04-22T14:23:00Z"/>
          <w:rFonts w:ascii="Lucida Console" w:hAnsi="Lucida Console"/>
          <w:sz w:val="20"/>
          <w:szCs w:val="20"/>
          <w:rPrChange w:id="1277" w:author="ahueni" w:date="2018-04-22T14:13:00Z">
            <w:rPr>
              <w:del w:id="1278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7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       </w:delText>
        </w:r>
        <w:r w:rsidRPr="00BE1762" w:rsidDel="00197310">
          <w:rPr>
            <w:rFonts w:ascii="Lucida Console" w:hAnsi="Lucida Console"/>
            <w:sz w:val="20"/>
            <w:szCs w:val="20"/>
            <w:rPrChange w:id="1280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keyid:C8:C1:D9:4B:D7:9E:18:0F:7E:6E:FD:57:17:20:96:A2:BC:F6:0D:C6</w:delText>
        </w:r>
      </w:del>
    </w:p>
    <w:p w14:paraId="56178B4E" w14:textId="57B21DAA" w:rsidR="002D6292" w:rsidRPr="00BE1762" w:rsidDel="00197310" w:rsidRDefault="002D6292" w:rsidP="002D6292">
      <w:pPr>
        <w:rPr>
          <w:del w:id="1281" w:author="ahueni" w:date="2018-04-22T14:23:00Z"/>
          <w:rFonts w:ascii="Lucida Console" w:hAnsi="Lucida Console"/>
          <w:sz w:val="20"/>
          <w:szCs w:val="20"/>
          <w:rPrChange w:id="1282" w:author="ahueni" w:date="2018-04-22T14:13:00Z">
            <w:rPr>
              <w:del w:id="1283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</w:p>
    <w:p w14:paraId="60480C2C" w14:textId="6B4F6A55" w:rsidR="002D6292" w:rsidRPr="00BE1762" w:rsidDel="00197310" w:rsidRDefault="002D6292" w:rsidP="002D6292">
      <w:pPr>
        <w:rPr>
          <w:del w:id="1284" w:author="ahueni" w:date="2018-04-22T14:23:00Z"/>
          <w:rFonts w:ascii="Lucida Console" w:hAnsi="Lucida Console"/>
          <w:sz w:val="20"/>
          <w:szCs w:val="20"/>
          <w:rPrChange w:id="1285" w:author="ahueni" w:date="2018-04-22T14:13:00Z">
            <w:rPr>
              <w:del w:id="1286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87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288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X509v3 Subject Key Identifier: </w:delText>
        </w:r>
      </w:del>
    </w:p>
    <w:p w14:paraId="4707CFD9" w14:textId="3D9B1FCF" w:rsidR="002D6292" w:rsidRPr="00BE1762" w:rsidDel="00197310" w:rsidRDefault="002D6292" w:rsidP="002D6292">
      <w:pPr>
        <w:rPr>
          <w:del w:id="1289" w:author="ahueni" w:date="2018-04-22T14:23:00Z"/>
          <w:rFonts w:ascii="Lucida Console" w:hAnsi="Lucida Console"/>
          <w:sz w:val="20"/>
          <w:szCs w:val="20"/>
          <w:rPrChange w:id="1290" w:author="ahueni" w:date="2018-04-22T14:13:00Z">
            <w:rPr>
              <w:del w:id="1291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92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293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       3A:B3:2D:85:FB:EF:89:73:35:7B:DE:13:02:AC:06:3B:74:C4:93:61</w:delText>
        </w:r>
      </w:del>
    </w:p>
    <w:p w14:paraId="11BD85D6" w14:textId="63D13C8C" w:rsidR="002D6292" w:rsidRPr="00BE1762" w:rsidDel="00197310" w:rsidRDefault="002D6292" w:rsidP="002D6292">
      <w:pPr>
        <w:rPr>
          <w:del w:id="1294" w:author="ahueni" w:date="2018-04-22T14:23:00Z"/>
          <w:rFonts w:ascii="Lucida Console" w:hAnsi="Lucida Console"/>
          <w:sz w:val="20"/>
          <w:szCs w:val="20"/>
          <w:rPrChange w:id="1295" w:author="ahueni" w:date="2018-04-22T14:13:00Z">
            <w:rPr>
              <w:del w:id="1296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297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298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Signature Algorithm: sha256WithRSAEncryption</w:delText>
        </w:r>
      </w:del>
    </w:p>
    <w:p w14:paraId="2EC41997" w14:textId="1C8B3C8C" w:rsidR="002D6292" w:rsidRPr="00BE1762" w:rsidDel="00197310" w:rsidRDefault="002D6292" w:rsidP="002D6292">
      <w:pPr>
        <w:rPr>
          <w:del w:id="1299" w:author="ahueni" w:date="2018-04-22T14:23:00Z"/>
          <w:rFonts w:ascii="Lucida Console" w:hAnsi="Lucida Console"/>
          <w:sz w:val="20"/>
          <w:szCs w:val="20"/>
          <w:rPrChange w:id="1300" w:author="ahueni" w:date="2018-04-22T14:13:00Z">
            <w:rPr>
              <w:del w:id="1301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02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303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89:ce:d5:f6:23:ce:7d:04:2e:01:2b:a4:d1:28:a5:82:ca:f0:</w:delText>
        </w:r>
      </w:del>
    </w:p>
    <w:p w14:paraId="34168E32" w14:textId="6B56EE85" w:rsidR="002D6292" w:rsidRPr="004A4E55" w:rsidDel="00197310" w:rsidRDefault="002D6292" w:rsidP="002D6292">
      <w:pPr>
        <w:rPr>
          <w:del w:id="1304" w:author="ahueni" w:date="2018-04-22T14:23:00Z"/>
          <w:rFonts w:ascii="Lucida Console" w:hAnsi="Lucida Console"/>
          <w:sz w:val="20"/>
          <w:szCs w:val="20"/>
          <w:rPrChange w:id="1305" w:author="ahueni" w:date="2018-04-22T15:20:00Z">
            <w:rPr>
              <w:del w:id="1306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07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308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30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22:72:50:dc:e5:ab:29:74:e6:c5:e9:04:14:67:39:ad:f0:49:</w:delText>
        </w:r>
      </w:del>
    </w:p>
    <w:p w14:paraId="6059F3EC" w14:textId="5B828C30" w:rsidR="002D6292" w:rsidRPr="004A4E55" w:rsidDel="00197310" w:rsidRDefault="002D6292" w:rsidP="002D6292">
      <w:pPr>
        <w:rPr>
          <w:del w:id="1310" w:author="ahueni" w:date="2018-04-22T14:23:00Z"/>
          <w:rFonts w:ascii="Lucida Console" w:hAnsi="Lucida Console"/>
          <w:sz w:val="20"/>
          <w:szCs w:val="20"/>
          <w:rPrChange w:id="1311" w:author="ahueni" w:date="2018-04-22T15:20:00Z">
            <w:rPr>
              <w:del w:id="1312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13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14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8c:95:b2:3e:4b:f2:f3:6e:86:4d:d3:85:49:b9:5b:99:9d:f5:</w:delText>
        </w:r>
      </w:del>
    </w:p>
    <w:p w14:paraId="75EF83D1" w14:textId="019E6362" w:rsidR="002D6292" w:rsidRPr="00127F03" w:rsidDel="00197310" w:rsidRDefault="002D6292" w:rsidP="002D6292">
      <w:pPr>
        <w:rPr>
          <w:del w:id="1315" w:author="ahueni" w:date="2018-04-22T14:23:00Z"/>
          <w:rFonts w:ascii="Lucida Console" w:hAnsi="Lucida Console"/>
          <w:sz w:val="20"/>
          <w:szCs w:val="20"/>
          <w:lang w:val="en-US"/>
        </w:rPr>
      </w:pPr>
      <w:del w:id="1316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17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38:ca:71:5c:1a:9f:b0:a2:05:67:cf:9a:0e:c7:68:80:d4:ea:</w:delText>
        </w:r>
      </w:del>
    </w:p>
    <w:p w14:paraId="00A0D607" w14:textId="15DCC64E" w:rsidR="002D6292" w:rsidRPr="00127F03" w:rsidDel="00197310" w:rsidRDefault="002D6292" w:rsidP="002D6292">
      <w:pPr>
        <w:rPr>
          <w:del w:id="1318" w:author="ahueni" w:date="2018-04-22T14:23:00Z"/>
          <w:rFonts w:ascii="Lucida Console" w:hAnsi="Lucida Console"/>
          <w:sz w:val="20"/>
          <w:szCs w:val="20"/>
          <w:lang w:val="en-US"/>
        </w:rPr>
      </w:pPr>
      <w:del w:id="131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f9:6d:b1:67:a9:c5:4e:7d:ed:10:6d:47:66:13:9c:ec:73:d7:</w:delText>
        </w:r>
      </w:del>
    </w:p>
    <w:p w14:paraId="353F69A4" w14:textId="74B6B4DD" w:rsidR="002D6292" w:rsidRPr="00127F03" w:rsidDel="00197310" w:rsidRDefault="002D6292" w:rsidP="002D6292">
      <w:pPr>
        <w:rPr>
          <w:del w:id="1320" w:author="ahueni" w:date="2018-04-22T14:23:00Z"/>
          <w:rFonts w:ascii="Lucida Console" w:hAnsi="Lucida Console"/>
          <w:sz w:val="20"/>
          <w:szCs w:val="20"/>
          <w:lang w:val="en-US"/>
        </w:rPr>
      </w:pPr>
      <w:del w:id="132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be:ee:13:59:44:4c:52:30:b6:4c:ef:dd:46:8f:17:ea:ef:1c:</w:delText>
        </w:r>
      </w:del>
    </w:p>
    <w:p w14:paraId="5CC47AAA" w14:textId="40273E1F" w:rsidR="002D6292" w:rsidRPr="004A4E55" w:rsidDel="00197310" w:rsidRDefault="002D6292" w:rsidP="002D6292">
      <w:pPr>
        <w:rPr>
          <w:del w:id="1322" w:author="ahueni" w:date="2018-04-22T14:23:00Z"/>
          <w:rFonts w:ascii="Lucida Console" w:hAnsi="Lucida Console"/>
          <w:sz w:val="20"/>
          <w:szCs w:val="20"/>
          <w:rPrChange w:id="1323" w:author="ahueni" w:date="2018-04-22T15:20:00Z">
            <w:rPr>
              <w:del w:id="1324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2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326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da:f4:ab:2b:64:17:18:cb:88:6d:41:c4:53:16:31:c7:35:66:</w:delText>
        </w:r>
      </w:del>
    </w:p>
    <w:p w14:paraId="78A2B90A" w14:textId="7A971E94" w:rsidR="002D6292" w:rsidRPr="00127F03" w:rsidDel="00197310" w:rsidRDefault="002D6292" w:rsidP="002D6292">
      <w:pPr>
        <w:rPr>
          <w:del w:id="1327" w:author="ahueni" w:date="2018-04-22T14:23:00Z"/>
          <w:rFonts w:ascii="Lucida Console" w:hAnsi="Lucida Console"/>
          <w:sz w:val="20"/>
          <w:szCs w:val="20"/>
          <w:lang w:val="en-US"/>
        </w:rPr>
      </w:pPr>
      <w:del w:id="1328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2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83:6b:af:27:ff:2c:72:99:83:61:ac:0f:47:bf:65:d9:1b:60:</w:delText>
        </w:r>
      </w:del>
    </w:p>
    <w:p w14:paraId="15A19EBC" w14:textId="51B582BC" w:rsidR="002D6292" w:rsidRPr="004A4E55" w:rsidDel="00197310" w:rsidRDefault="002D6292" w:rsidP="002D6292">
      <w:pPr>
        <w:rPr>
          <w:del w:id="1330" w:author="ahueni" w:date="2018-04-22T14:23:00Z"/>
          <w:rFonts w:ascii="Lucida Console" w:hAnsi="Lucida Console"/>
          <w:sz w:val="20"/>
          <w:szCs w:val="20"/>
          <w:rPrChange w:id="1331" w:author="ahueni" w:date="2018-04-22T15:20:00Z">
            <w:rPr>
              <w:del w:id="1332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33" w:author="ahueni" w:date="2018-04-22T14:23:00Z">
        <w:r w:rsidRPr="00127F03" w:rsidDel="00197310">
          <w:rPr>
            <w:rFonts w:ascii="Lucida Console" w:hAnsi="Lucida Console"/>
            <w:sz w:val="20"/>
            <w:szCs w:val="20"/>
          </w:rPr>
          <w:delText xml:space="preserve">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334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4e:66:9e:11:02:a8:82:16:ca:d3:a5:33:5e:9d:3c:f8:c1:b3:</w:delText>
        </w:r>
      </w:del>
    </w:p>
    <w:p w14:paraId="74534D90" w14:textId="36DE8A70" w:rsidR="002D6292" w:rsidRPr="004A4E55" w:rsidDel="00197310" w:rsidRDefault="002D6292" w:rsidP="002D6292">
      <w:pPr>
        <w:rPr>
          <w:del w:id="1335" w:author="ahueni" w:date="2018-04-22T14:23:00Z"/>
          <w:rFonts w:ascii="Lucida Console" w:hAnsi="Lucida Console"/>
          <w:sz w:val="20"/>
          <w:szCs w:val="20"/>
          <w:rPrChange w:id="1336" w:author="ahueni" w:date="2018-04-22T15:20:00Z">
            <w:rPr>
              <w:del w:id="1337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38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3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bd:48:45:ef:ee:fa:cb:9c:c6:67:e8:8a:a4:7e:1e:e8:75:4f:</w:delText>
        </w:r>
      </w:del>
    </w:p>
    <w:p w14:paraId="3AD38127" w14:textId="31D23D9D" w:rsidR="002D6292" w:rsidRPr="004A4E55" w:rsidDel="00197310" w:rsidRDefault="002D6292" w:rsidP="002D6292">
      <w:pPr>
        <w:rPr>
          <w:del w:id="1340" w:author="ahueni" w:date="2018-04-22T14:23:00Z"/>
          <w:rFonts w:ascii="Lucida Console" w:hAnsi="Lucida Console"/>
          <w:sz w:val="20"/>
          <w:szCs w:val="20"/>
          <w:rPrChange w:id="1341" w:author="ahueni" w:date="2018-04-22T15:20:00Z">
            <w:rPr>
              <w:del w:id="1342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43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44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c0:c8:cf:4e:f2:06:eb:a3:12:04:8e:2f:8b:95:9c:90:cc:1a:</w:delText>
        </w:r>
      </w:del>
    </w:p>
    <w:p w14:paraId="5F0E881D" w14:textId="325C0F1B" w:rsidR="002D6292" w:rsidRPr="004A4E55" w:rsidDel="00197310" w:rsidRDefault="002D6292" w:rsidP="002D6292">
      <w:pPr>
        <w:rPr>
          <w:del w:id="1345" w:author="ahueni" w:date="2018-04-22T14:23:00Z"/>
          <w:rFonts w:ascii="Lucida Console" w:hAnsi="Lucida Console"/>
          <w:sz w:val="20"/>
          <w:szCs w:val="20"/>
          <w:rPrChange w:id="1346" w:author="ahueni" w:date="2018-04-22T15:20:00Z">
            <w:rPr>
              <w:del w:id="1347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48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4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e8:90:f0:1f:84:a3:e0:f7:c7:35:94:d3:1e:06:b3:41:f3:37:</w:delText>
        </w:r>
      </w:del>
    </w:p>
    <w:p w14:paraId="4B889D4C" w14:textId="20B1ED23" w:rsidR="002D6292" w:rsidRPr="00BE1762" w:rsidDel="00197310" w:rsidRDefault="002D6292" w:rsidP="002D6292">
      <w:pPr>
        <w:rPr>
          <w:del w:id="1350" w:author="ahueni" w:date="2018-04-22T14:23:00Z"/>
          <w:rFonts w:ascii="Lucida Console" w:hAnsi="Lucida Console"/>
          <w:sz w:val="20"/>
          <w:szCs w:val="20"/>
          <w:rPrChange w:id="1351" w:author="ahueni" w:date="2018-04-22T14:13:00Z">
            <w:rPr>
              <w:del w:id="1352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53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54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BE1762" w:rsidDel="00197310">
          <w:rPr>
            <w:rFonts w:ascii="Lucida Console" w:hAnsi="Lucida Console"/>
            <w:sz w:val="20"/>
            <w:szCs w:val="20"/>
            <w:rPrChange w:id="1355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99:f1:de:fa:0f:63:f9:17:0e:6a:22:e3:97:0d:a4:99:74:b2:</w:delText>
        </w:r>
      </w:del>
    </w:p>
    <w:p w14:paraId="53074181" w14:textId="7A0DD079" w:rsidR="002D6292" w:rsidRPr="00BE1762" w:rsidDel="00197310" w:rsidRDefault="002D6292" w:rsidP="002D6292">
      <w:pPr>
        <w:rPr>
          <w:del w:id="1356" w:author="ahueni" w:date="2018-04-22T14:23:00Z"/>
          <w:rFonts w:ascii="Lucida Console" w:hAnsi="Lucida Console"/>
          <w:sz w:val="20"/>
          <w:szCs w:val="20"/>
          <w:rPrChange w:id="1357" w:author="ahueni" w:date="2018-04-22T14:13:00Z">
            <w:rPr>
              <w:del w:id="1358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59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360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1e:3a:83:43:5a:44:4f:c2:82:15:de:27:2f:35:91:f5:2b:2a:</w:delText>
        </w:r>
      </w:del>
    </w:p>
    <w:p w14:paraId="5868C3FC" w14:textId="23E32F4C" w:rsidR="002D6292" w:rsidRPr="004A4E55" w:rsidDel="00197310" w:rsidRDefault="002D6292" w:rsidP="002D6292">
      <w:pPr>
        <w:rPr>
          <w:del w:id="1361" w:author="ahueni" w:date="2018-04-22T14:23:00Z"/>
          <w:rFonts w:ascii="Lucida Console" w:hAnsi="Lucida Console"/>
          <w:sz w:val="20"/>
          <w:szCs w:val="20"/>
          <w:rPrChange w:id="1362" w:author="ahueni" w:date="2018-04-22T15:20:00Z">
            <w:rPr>
              <w:del w:id="1363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64" w:author="ahueni" w:date="2018-04-22T14:23:00Z">
        <w:r w:rsidRPr="00BE1762" w:rsidDel="00197310">
          <w:rPr>
            <w:rFonts w:ascii="Lucida Console" w:hAnsi="Lucida Console"/>
            <w:sz w:val="20"/>
            <w:szCs w:val="20"/>
            <w:rPrChange w:id="1365" w:author="ahueni" w:date="2018-04-22T14:13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366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6e:64:bd:92:62:fc:16:90:9c:e5:99:93:17:70:bd:49:91:b6:</w:delText>
        </w:r>
      </w:del>
    </w:p>
    <w:p w14:paraId="46337762" w14:textId="2895B212" w:rsidR="002D6292" w:rsidRPr="00127F03" w:rsidDel="00197310" w:rsidRDefault="002D6292" w:rsidP="002D6292">
      <w:pPr>
        <w:rPr>
          <w:del w:id="1367" w:author="ahueni" w:date="2018-04-22T14:23:00Z"/>
          <w:rFonts w:ascii="Lucida Console" w:hAnsi="Lucida Console"/>
          <w:sz w:val="20"/>
          <w:szCs w:val="20"/>
          <w:lang w:val="en-US"/>
        </w:rPr>
      </w:pPr>
      <w:del w:id="1368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69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38:12:f6:5b:77:be:7d:f0:1d:23:09:ee:62:f2:8d:8d:70:35:</w:delText>
        </w:r>
      </w:del>
    </w:p>
    <w:p w14:paraId="3F77C677" w14:textId="6DCF80AB" w:rsidR="002D6292" w:rsidRPr="00127F03" w:rsidDel="00197310" w:rsidRDefault="002D6292" w:rsidP="002D6292">
      <w:pPr>
        <w:rPr>
          <w:del w:id="1370" w:author="ahueni" w:date="2018-04-22T14:23:00Z"/>
          <w:rFonts w:ascii="Lucida Console" w:hAnsi="Lucida Console"/>
          <w:sz w:val="20"/>
          <w:szCs w:val="20"/>
          <w:lang w:val="en-US"/>
        </w:rPr>
      </w:pPr>
      <w:del w:id="137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76:26:2c:ce:ea:70:e7:6a:1a:fc:5f:d4:39:d1:52:c7:95:f7:</w:delText>
        </w:r>
      </w:del>
    </w:p>
    <w:p w14:paraId="7105913A" w14:textId="1A0B4768" w:rsidR="002D6292" w:rsidRPr="00127F03" w:rsidDel="00197310" w:rsidRDefault="002D6292" w:rsidP="002D6292">
      <w:pPr>
        <w:rPr>
          <w:del w:id="1372" w:author="ahueni" w:date="2018-04-22T14:23:00Z"/>
          <w:rFonts w:ascii="Lucida Console" w:hAnsi="Lucida Console"/>
          <w:sz w:val="20"/>
          <w:szCs w:val="20"/>
          <w:lang w:val="en-US"/>
        </w:rPr>
      </w:pPr>
      <w:del w:id="1373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dc:0e:c2:20:b1:fb:a6:d0:96:2a:d5:24:09:31:4b:89:04:4d:</w:delText>
        </w:r>
      </w:del>
    </w:p>
    <w:p w14:paraId="7DA161A4" w14:textId="6853444F" w:rsidR="002D6292" w:rsidRPr="00127F03" w:rsidDel="00197310" w:rsidRDefault="002D6292" w:rsidP="002D6292">
      <w:pPr>
        <w:rPr>
          <w:del w:id="1374" w:author="ahueni" w:date="2018-04-22T14:23:00Z"/>
          <w:rFonts w:ascii="Lucida Console" w:hAnsi="Lucida Console"/>
          <w:sz w:val="20"/>
          <w:szCs w:val="20"/>
          <w:lang w:val="en-US"/>
        </w:rPr>
      </w:pPr>
      <w:del w:id="137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b6:3a:01:6d:f2:b5:48:0b:04:d8:c0:9b:af:2f:d5:3d:f5:0b:</w:delText>
        </w:r>
      </w:del>
    </w:p>
    <w:p w14:paraId="332BCF48" w14:textId="3D51E259" w:rsidR="002D6292" w:rsidRPr="00127F03" w:rsidDel="00197310" w:rsidRDefault="002D6292" w:rsidP="002D6292">
      <w:pPr>
        <w:rPr>
          <w:del w:id="1376" w:author="ahueni" w:date="2018-04-22T14:23:00Z"/>
          <w:rFonts w:ascii="Lucida Console" w:hAnsi="Lucida Console"/>
          <w:sz w:val="20"/>
          <w:szCs w:val="20"/>
          <w:lang w:val="en-US"/>
        </w:rPr>
      </w:pPr>
      <w:del w:id="1377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2a:4f:45:e6:70:16:9e:fa:60:f6:81:0f:f9:cb:89:41:d8:be:</w:delText>
        </w:r>
      </w:del>
    </w:p>
    <w:p w14:paraId="32BBDCFE" w14:textId="0AE74DAC" w:rsidR="002D6292" w:rsidRPr="00127F03" w:rsidDel="00197310" w:rsidRDefault="002D6292" w:rsidP="002D6292">
      <w:pPr>
        <w:rPr>
          <w:del w:id="1378" w:author="ahueni" w:date="2018-04-22T14:23:00Z"/>
          <w:rFonts w:ascii="Lucida Console" w:hAnsi="Lucida Console"/>
          <w:sz w:val="20"/>
          <w:szCs w:val="20"/>
          <w:lang w:val="en-US"/>
        </w:rPr>
      </w:pPr>
      <w:del w:id="137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9b:ef:32:0e:d5:6a:15:dc:aa:16:e4:d9:a2:ad:fa:60:44:25:</w:delText>
        </w:r>
      </w:del>
    </w:p>
    <w:p w14:paraId="6C19BBF6" w14:textId="75F7A921" w:rsidR="002D6292" w:rsidRPr="00127F03" w:rsidDel="00197310" w:rsidRDefault="002D6292" w:rsidP="002D6292">
      <w:pPr>
        <w:rPr>
          <w:del w:id="1380" w:author="ahueni" w:date="2018-04-22T14:23:00Z"/>
          <w:rFonts w:ascii="Lucida Console" w:hAnsi="Lucida Console"/>
          <w:sz w:val="20"/>
          <w:szCs w:val="20"/>
          <w:lang w:val="en-US"/>
        </w:rPr>
      </w:pPr>
      <w:del w:id="1381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67:6b:a3:88:5a:93:91:8a:ba:e5:1a:2a:40:aa:78:c9:2d:26:</w:delText>
        </w:r>
      </w:del>
    </w:p>
    <w:p w14:paraId="324CB558" w14:textId="27733359" w:rsidR="002D6292" w:rsidRPr="00127F03" w:rsidDel="00197310" w:rsidRDefault="002D6292" w:rsidP="002D6292">
      <w:pPr>
        <w:rPr>
          <w:del w:id="1382" w:author="ahueni" w:date="2018-04-22T14:23:00Z"/>
          <w:rFonts w:ascii="Lucida Console" w:hAnsi="Lucida Console"/>
          <w:sz w:val="20"/>
          <w:szCs w:val="20"/>
          <w:lang w:val="en-US"/>
        </w:rPr>
      </w:pPr>
      <w:del w:id="1383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f9:95:f3:a3:34:2c:e9:d9:d8:a0:93:1a:8b:1c:75:59:f5:4a:</w:delText>
        </w:r>
      </w:del>
    </w:p>
    <w:p w14:paraId="43D5B6E0" w14:textId="6608303D" w:rsidR="002D6292" w:rsidRPr="00127F03" w:rsidDel="00197310" w:rsidRDefault="002D6292" w:rsidP="002D6292">
      <w:pPr>
        <w:rPr>
          <w:del w:id="1384" w:author="ahueni" w:date="2018-04-22T14:23:00Z"/>
          <w:rFonts w:ascii="Lucida Console" w:hAnsi="Lucida Console"/>
          <w:sz w:val="20"/>
          <w:szCs w:val="20"/>
          <w:lang w:val="en-US"/>
        </w:rPr>
      </w:pPr>
      <w:del w:id="1385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5b:b0:b8:bb:fa:1a:b9:2b:fd:75:ac:54:fa:c7:71:26:08:14:</w:delText>
        </w:r>
      </w:del>
    </w:p>
    <w:p w14:paraId="78D59B45" w14:textId="14F60A45" w:rsidR="002D6292" w:rsidRPr="004A4E55" w:rsidDel="00197310" w:rsidRDefault="002D6292" w:rsidP="002D6292">
      <w:pPr>
        <w:rPr>
          <w:del w:id="1386" w:author="ahueni" w:date="2018-04-22T14:23:00Z"/>
          <w:rFonts w:ascii="Lucida Console" w:hAnsi="Lucida Console"/>
          <w:sz w:val="20"/>
          <w:szCs w:val="20"/>
          <w:rPrChange w:id="1387" w:author="ahueni" w:date="2018-04-22T15:20:00Z">
            <w:rPr>
              <w:del w:id="1388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89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</w:delText>
        </w:r>
        <w:r w:rsidRPr="004A4E55" w:rsidDel="00197310">
          <w:rPr>
            <w:rFonts w:ascii="Lucida Console" w:hAnsi="Lucida Console"/>
            <w:sz w:val="20"/>
            <w:szCs w:val="20"/>
            <w:rPrChange w:id="1390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71:6f:d9:4d:e5:90:31:38:ce:1d:0e:d5:bd:84:6d:45:9e:f8:</w:delText>
        </w:r>
      </w:del>
    </w:p>
    <w:p w14:paraId="35B2957C" w14:textId="7240B77D" w:rsidR="002D6292" w:rsidRPr="004A4E55" w:rsidDel="00197310" w:rsidRDefault="002D6292" w:rsidP="002D6292">
      <w:pPr>
        <w:rPr>
          <w:del w:id="1391" w:author="ahueni" w:date="2018-04-22T14:23:00Z"/>
          <w:rFonts w:ascii="Lucida Console" w:hAnsi="Lucida Console"/>
          <w:sz w:val="20"/>
          <w:szCs w:val="20"/>
          <w:rPrChange w:id="1392" w:author="ahueni" w:date="2018-04-22T15:20:00Z">
            <w:rPr>
              <w:del w:id="1393" w:author="ahueni" w:date="2018-04-22T14:23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394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95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b9:ec:d3:b9:7d:b9:b7:b0:0d:2b:bb:d8:e1:53:ee:17:ee:79:</w:delText>
        </w:r>
      </w:del>
    </w:p>
    <w:p w14:paraId="1F1D93C9" w14:textId="10B998D2" w:rsidR="002D6292" w:rsidRPr="00127F03" w:rsidDel="00197310" w:rsidRDefault="002D6292" w:rsidP="002D6292">
      <w:pPr>
        <w:rPr>
          <w:del w:id="1396" w:author="ahueni" w:date="2018-04-22T14:23:00Z"/>
          <w:rFonts w:ascii="Lucida Console" w:hAnsi="Lucida Console"/>
          <w:sz w:val="20"/>
          <w:szCs w:val="20"/>
          <w:lang w:val="en-US"/>
        </w:rPr>
      </w:pPr>
      <w:del w:id="1397" w:author="ahueni" w:date="2018-04-22T14:23:00Z">
        <w:r w:rsidRPr="004A4E55" w:rsidDel="00197310">
          <w:rPr>
            <w:rFonts w:ascii="Lucida Console" w:hAnsi="Lucida Console"/>
            <w:sz w:val="20"/>
            <w:szCs w:val="20"/>
            <w:rPrChange w:id="1398" w:author="ahueni" w:date="2018-04-22T15:20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 xml:space="preserve">         </w:delText>
        </w:r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29:ee:65:8c:e3:ba:b1:4f:df:80:a8:66:5a:3c:24:df:8a:68:</w:delText>
        </w:r>
      </w:del>
    </w:p>
    <w:p w14:paraId="4CBB4269" w14:textId="192BD4FF" w:rsidR="002D6292" w:rsidRPr="00127F03" w:rsidDel="00197310" w:rsidRDefault="002D6292" w:rsidP="002D6292">
      <w:pPr>
        <w:rPr>
          <w:del w:id="1399" w:author="ahueni" w:date="2018-04-22T14:23:00Z"/>
          <w:rFonts w:ascii="Lucida Console" w:hAnsi="Lucida Console"/>
          <w:sz w:val="20"/>
          <w:szCs w:val="20"/>
          <w:lang w:val="en-US"/>
        </w:rPr>
      </w:pPr>
      <w:del w:id="1400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c2:fd:07:f8:90:2c:49:ca:f2:88:fd:f9:64:03:bc:45:90:9d:</w:delText>
        </w:r>
      </w:del>
    </w:p>
    <w:p w14:paraId="46EF9F6B" w14:textId="57FA0C08" w:rsidR="002D6292" w:rsidRPr="00127F03" w:rsidDel="00197310" w:rsidRDefault="002D6292" w:rsidP="002D6292">
      <w:pPr>
        <w:rPr>
          <w:del w:id="1401" w:author="ahueni" w:date="2018-04-22T14:23:00Z"/>
          <w:rFonts w:ascii="Lucida Console" w:hAnsi="Lucida Console"/>
          <w:sz w:val="20"/>
          <w:szCs w:val="20"/>
          <w:lang w:val="en-US"/>
        </w:rPr>
      </w:pPr>
      <w:del w:id="1402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 xml:space="preserve">         de:48:47:10:f6:29:93:c1</w:delText>
        </w:r>
      </w:del>
    </w:p>
    <w:p w14:paraId="71C3AD93" w14:textId="288E69CD" w:rsidR="002D6292" w:rsidRPr="00127F03" w:rsidDel="00197310" w:rsidRDefault="002D6292" w:rsidP="002D6292">
      <w:pPr>
        <w:rPr>
          <w:del w:id="1403" w:author="ahueni" w:date="2018-04-22T14:23:00Z"/>
          <w:rFonts w:ascii="Lucida Console" w:hAnsi="Lucida Console"/>
          <w:sz w:val="20"/>
          <w:szCs w:val="20"/>
          <w:lang w:val="en-US"/>
        </w:rPr>
      </w:pPr>
      <w:del w:id="1404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-----BEGIN CERTIFICATE-----</w:delText>
        </w:r>
      </w:del>
    </w:p>
    <w:p w14:paraId="7AE6DB35" w14:textId="3FFA7742" w:rsidR="002D6292" w:rsidRPr="00127F03" w:rsidDel="00197310" w:rsidRDefault="002D6292" w:rsidP="002D6292">
      <w:pPr>
        <w:rPr>
          <w:del w:id="1405" w:author="ahueni" w:date="2018-04-22T14:23:00Z"/>
          <w:rFonts w:ascii="Lucida Console" w:hAnsi="Lucida Console"/>
          <w:sz w:val="20"/>
          <w:szCs w:val="20"/>
          <w:lang w:val="en-US"/>
        </w:rPr>
      </w:pPr>
      <w:del w:id="1406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MIID7zCCAdegAwIBAgIECKt0VzANBgkqhkiG9w0BAQsFADAZMRcwFQYDVQQDEw5T</w:delText>
        </w:r>
      </w:del>
    </w:p>
    <w:p w14:paraId="0574755F" w14:textId="3FDFC888" w:rsidR="002D6292" w:rsidRPr="00127F03" w:rsidDel="00197310" w:rsidRDefault="002D6292" w:rsidP="002D6292">
      <w:pPr>
        <w:rPr>
          <w:del w:id="1407" w:author="ahueni" w:date="2018-04-22T14:23:00Z"/>
          <w:rFonts w:ascii="Lucida Console" w:hAnsi="Lucida Console"/>
          <w:sz w:val="20"/>
          <w:szCs w:val="20"/>
          <w:lang w:val="en-US"/>
        </w:rPr>
      </w:pPr>
      <w:del w:id="1408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UEVDQ0hJTyBUcnVzdDAeFw0xODA0MjEwOTQ0NTNaFw0yODA0MTgwOTQ0NTNaMBYx</w:delText>
        </w:r>
      </w:del>
    </w:p>
    <w:p w14:paraId="5FC76D64" w14:textId="78BA0B67" w:rsidR="002D6292" w:rsidRPr="00127F03" w:rsidDel="00197310" w:rsidRDefault="002D6292" w:rsidP="002D6292">
      <w:pPr>
        <w:rPr>
          <w:del w:id="1409" w:author="ahueni" w:date="2018-04-22T14:23:00Z"/>
          <w:rFonts w:ascii="Lucida Console" w:hAnsi="Lucida Console"/>
          <w:sz w:val="20"/>
          <w:szCs w:val="20"/>
          <w:lang w:val="en-US"/>
        </w:rPr>
      </w:pPr>
      <w:del w:id="1410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FDASBgNVBAMTC1NQRUNDSElPVk0yMIIBIjANBgkqhkiG9w0BAQEFAAOCAQ8AMIIB</w:delText>
        </w:r>
      </w:del>
    </w:p>
    <w:p w14:paraId="00BC71CB" w14:textId="0510A7ED" w:rsidR="002D6292" w:rsidRPr="00127F03" w:rsidDel="00197310" w:rsidRDefault="002D6292" w:rsidP="002D6292">
      <w:pPr>
        <w:rPr>
          <w:del w:id="1411" w:author="ahueni" w:date="2018-04-22T14:23:00Z"/>
          <w:rFonts w:ascii="Lucida Console" w:hAnsi="Lucida Console"/>
          <w:sz w:val="20"/>
          <w:szCs w:val="20"/>
          <w:lang w:val="en-US"/>
        </w:rPr>
      </w:pPr>
      <w:del w:id="1412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CgKCAQEAk+Ph5XaoizPjZeQ7xOdyC42qqn1H3Sp93/85r//ucqXaCBo1ylS+jPy2</w:delText>
        </w:r>
      </w:del>
    </w:p>
    <w:p w14:paraId="586631C4" w14:textId="04F4F322" w:rsidR="002D6292" w:rsidRPr="00127F03" w:rsidDel="00197310" w:rsidRDefault="002D6292" w:rsidP="002D6292">
      <w:pPr>
        <w:rPr>
          <w:del w:id="1413" w:author="ahueni" w:date="2018-04-22T14:23:00Z"/>
          <w:rFonts w:ascii="Lucida Console" w:hAnsi="Lucida Console"/>
          <w:sz w:val="20"/>
          <w:szCs w:val="20"/>
          <w:lang w:val="en-US"/>
        </w:rPr>
      </w:pPr>
      <w:del w:id="1414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621YWZ+U+6y4dhhqE5EDHhv7z1B5gLbgWgHNl2t+W92NmggrvowxjTT6ydG5Er2D</w:delText>
        </w:r>
      </w:del>
    </w:p>
    <w:p w14:paraId="63900ECF" w14:textId="7D72A3BD" w:rsidR="002D6292" w:rsidRPr="00127F03" w:rsidDel="00197310" w:rsidRDefault="002D6292" w:rsidP="002D6292">
      <w:pPr>
        <w:rPr>
          <w:del w:id="1415" w:author="ahueni" w:date="2018-04-22T14:23:00Z"/>
          <w:rFonts w:ascii="Lucida Console" w:hAnsi="Lucida Console"/>
          <w:sz w:val="20"/>
          <w:szCs w:val="20"/>
          <w:lang w:val="en-US"/>
        </w:rPr>
      </w:pPr>
      <w:del w:id="1416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Obmky67TjVw43isL0fD7J/MeEDp1egF0HZAuTo6et5M/wdXu31TmLPod5WQdomhf</w:delText>
        </w:r>
      </w:del>
    </w:p>
    <w:p w14:paraId="28950201" w14:textId="599BD645" w:rsidR="002D6292" w:rsidRPr="00127F03" w:rsidDel="00197310" w:rsidRDefault="002D6292" w:rsidP="002D6292">
      <w:pPr>
        <w:rPr>
          <w:del w:id="1417" w:author="ahueni" w:date="2018-04-22T14:23:00Z"/>
          <w:rFonts w:ascii="Lucida Console" w:hAnsi="Lucida Console"/>
          <w:sz w:val="20"/>
          <w:szCs w:val="20"/>
          <w:lang w:val="en-US"/>
        </w:rPr>
      </w:pPr>
      <w:del w:id="1418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r7yqSLb0RfxE4Z7HMAn+oVMk3hb/Vn813nM0EFBnlCZiJEnNsiyDY7lILQkUsRlh</w:delText>
        </w:r>
      </w:del>
    </w:p>
    <w:p w14:paraId="777A9BEE" w14:textId="77E996DF" w:rsidR="002D6292" w:rsidRPr="00127F03" w:rsidDel="00197310" w:rsidRDefault="002D6292" w:rsidP="002D6292">
      <w:pPr>
        <w:rPr>
          <w:del w:id="1419" w:author="ahueni" w:date="2018-04-22T14:23:00Z"/>
          <w:rFonts w:ascii="Lucida Console" w:hAnsi="Lucida Console"/>
          <w:sz w:val="20"/>
          <w:szCs w:val="20"/>
          <w:lang w:val="en-US"/>
        </w:rPr>
      </w:pPr>
      <w:del w:id="1420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EjZFqmvK7KjKcQEJ55mS3gyvna4hZfuk+LUFXM2pP4HDzmUhdXY9RYH57FSJ5nk0</w:delText>
        </w:r>
      </w:del>
    </w:p>
    <w:p w14:paraId="35BCE2D0" w14:textId="5FF9372E" w:rsidR="002D6292" w:rsidRPr="00127F03" w:rsidDel="00197310" w:rsidRDefault="002D6292" w:rsidP="002D6292">
      <w:pPr>
        <w:rPr>
          <w:del w:id="1421" w:author="ahueni" w:date="2018-04-22T14:23:00Z"/>
          <w:rFonts w:ascii="Lucida Console" w:hAnsi="Lucida Console"/>
          <w:sz w:val="20"/>
          <w:szCs w:val="20"/>
          <w:lang w:val="en-US"/>
        </w:rPr>
      </w:pPr>
      <w:del w:id="1422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LwGfTYueKXS599gbTEkRF6hSdskGjwIDAQABo0IwQDAfBgNVHSMEGDAWgBTIwdlL</w:delText>
        </w:r>
      </w:del>
    </w:p>
    <w:p w14:paraId="2A560807" w14:textId="40643627" w:rsidR="002D6292" w:rsidRPr="00127F03" w:rsidDel="00197310" w:rsidRDefault="002D6292" w:rsidP="002D6292">
      <w:pPr>
        <w:rPr>
          <w:del w:id="1423" w:author="ahueni" w:date="2018-04-22T14:23:00Z"/>
          <w:rFonts w:ascii="Lucida Console" w:hAnsi="Lucida Console"/>
          <w:sz w:val="20"/>
          <w:szCs w:val="20"/>
          <w:lang w:val="en-US"/>
        </w:rPr>
      </w:pPr>
      <w:del w:id="1424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154YD35u/VcXIJaivPYNxjAdBgNVHQ4EFgQUOrMthfvviXM1e94TAqwGO3TEk2Ew</w:delText>
        </w:r>
      </w:del>
    </w:p>
    <w:p w14:paraId="417EAC71" w14:textId="0D207F45" w:rsidR="002D6292" w:rsidRPr="00127F03" w:rsidDel="00197310" w:rsidRDefault="002D6292" w:rsidP="002D6292">
      <w:pPr>
        <w:rPr>
          <w:del w:id="1425" w:author="ahueni" w:date="2018-04-22T14:23:00Z"/>
          <w:rFonts w:ascii="Lucida Console" w:hAnsi="Lucida Console"/>
          <w:sz w:val="20"/>
          <w:szCs w:val="20"/>
          <w:lang w:val="en-US"/>
        </w:rPr>
      </w:pPr>
      <w:del w:id="1426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DQYJKoZIhvcNAQELBQADggIBAInO1fYjzn0ELgErpNEopYLK8CJyUNzlqyl05sXp</w:delText>
        </w:r>
      </w:del>
    </w:p>
    <w:p w14:paraId="33AA31DC" w14:textId="6DAD035C" w:rsidR="002D6292" w:rsidRPr="00127F03" w:rsidDel="00197310" w:rsidRDefault="002D6292" w:rsidP="002D6292">
      <w:pPr>
        <w:rPr>
          <w:del w:id="1427" w:author="ahueni" w:date="2018-04-22T14:23:00Z"/>
          <w:rFonts w:ascii="Lucida Console" w:hAnsi="Lucida Console"/>
          <w:sz w:val="20"/>
          <w:szCs w:val="20"/>
          <w:lang w:val="en-US"/>
        </w:rPr>
      </w:pPr>
      <w:del w:id="1428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BBRnOa3wSYyVsj5L8vNuhk3ThUm5W5md9TjKcVwan7CiBWfPmg7HaIDU6vltsWep</w:delText>
        </w:r>
      </w:del>
    </w:p>
    <w:p w14:paraId="2347915A" w14:textId="022612EA" w:rsidR="002D6292" w:rsidRPr="00127F03" w:rsidDel="00197310" w:rsidRDefault="002D6292" w:rsidP="002D6292">
      <w:pPr>
        <w:rPr>
          <w:del w:id="1429" w:author="ahueni" w:date="2018-04-22T14:23:00Z"/>
          <w:rFonts w:ascii="Lucida Console" w:hAnsi="Lucida Console"/>
          <w:sz w:val="20"/>
          <w:szCs w:val="20"/>
          <w:lang w:val="en-US"/>
        </w:rPr>
      </w:pPr>
      <w:del w:id="1430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xU597RBtR2YTnOxz177uE1lETFIwtkzv3UaPF+rvHNr0qytkFxjLiG1BxFMWMcc1</w:delText>
        </w:r>
      </w:del>
    </w:p>
    <w:p w14:paraId="0B9FE7AA" w14:textId="4123E306" w:rsidR="002D6292" w:rsidRPr="00127F03" w:rsidDel="00197310" w:rsidRDefault="002D6292" w:rsidP="002D6292">
      <w:pPr>
        <w:rPr>
          <w:del w:id="1431" w:author="ahueni" w:date="2018-04-22T14:23:00Z"/>
          <w:rFonts w:ascii="Lucida Console" w:hAnsi="Lucida Console"/>
          <w:sz w:val="20"/>
          <w:szCs w:val="20"/>
          <w:lang w:val="en-US"/>
        </w:rPr>
      </w:pPr>
      <w:del w:id="1432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ZoNrryf/LHKZg2GsD0e/ZdkbYE5mnhECqIIWytOlM16dPPjBs71IRe/u+sucxmfo</w:delText>
        </w:r>
      </w:del>
    </w:p>
    <w:p w14:paraId="1087208E" w14:textId="77B2CA9E" w:rsidR="002D6292" w:rsidRPr="00127F03" w:rsidDel="00197310" w:rsidRDefault="002D6292" w:rsidP="002D6292">
      <w:pPr>
        <w:rPr>
          <w:del w:id="1433" w:author="ahueni" w:date="2018-04-22T14:23:00Z"/>
          <w:rFonts w:ascii="Lucida Console" w:hAnsi="Lucida Console"/>
          <w:sz w:val="20"/>
          <w:szCs w:val="20"/>
          <w:lang w:val="en-US"/>
        </w:rPr>
      </w:pPr>
      <w:del w:id="1434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iqR+Huh1T8DIz07yBuujEgSOL4uVnJDMGuiQ8B+Eo+D3xzWU0x4Gs0HzN5nx3voP</w:delText>
        </w:r>
      </w:del>
    </w:p>
    <w:p w14:paraId="2AF8991D" w14:textId="19C13775" w:rsidR="002D6292" w:rsidRPr="00127F03" w:rsidDel="00197310" w:rsidRDefault="002D6292" w:rsidP="002D6292">
      <w:pPr>
        <w:rPr>
          <w:del w:id="1435" w:author="ahueni" w:date="2018-04-22T14:23:00Z"/>
          <w:rFonts w:ascii="Lucida Console" w:hAnsi="Lucida Console"/>
          <w:sz w:val="20"/>
          <w:szCs w:val="20"/>
          <w:lang w:val="en-US"/>
        </w:rPr>
      </w:pPr>
      <w:del w:id="1436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Y/kXDmoi45cNpJl0sh46g0NaRE/CghXeJy81kfUrKm5kvZJi/BaQnOWZkxdwvUmR</w:delText>
        </w:r>
      </w:del>
    </w:p>
    <w:p w14:paraId="1E16C9D9" w14:textId="595EAB6E" w:rsidR="002D6292" w:rsidRPr="00127F03" w:rsidDel="00197310" w:rsidRDefault="002D6292" w:rsidP="002D6292">
      <w:pPr>
        <w:rPr>
          <w:del w:id="1437" w:author="ahueni" w:date="2018-04-22T14:23:00Z"/>
          <w:rFonts w:ascii="Lucida Console" w:hAnsi="Lucida Console"/>
          <w:sz w:val="20"/>
          <w:szCs w:val="20"/>
          <w:lang w:val="en-US"/>
        </w:rPr>
      </w:pPr>
      <w:del w:id="1438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tjgS9lt3vn3wHSMJ7mLyjY1wNXYmLM7qcOdqGvxf1DnRUseV99wOwiCx+6bQlirV</w:delText>
        </w:r>
      </w:del>
    </w:p>
    <w:p w14:paraId="6B4A5B47" w14:textId="5A326FAC" w:rsidR="002D6292" w:rsidRPr="00127F03" w:rsidDel="00197310" w:rsidRDefault="002D6292" w:rsidP="002D6292">
      <w:pPr>
        <w:rPr>
          <w:del w:id="1439" w:author="ahueni" w:date="2018-04-22T14:23:00Z"/>
          <w:rFonts w:ascii="Lucida Console" w:hAnsi="Lucida Console"/>
          <w:sz w:val="20"/>
          <w:szCs w:val="20"/>
          <w:lang w:val="en-US"/>
        </w:rPr>
      </w:pPr>
      <w:del w:id="1440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JAkxS4kETbY6AW3ytUgLBNjAm68v1T31CypPReZwFp76YPaBD/nLiUHYvpvvMg7V</w:delText>
        </w:r>
      </w:del>
    </w:p>
    <w:p w14:paraId="1E9C9DA5" w14:textId="16A65833" w:rsidR="002D6292" w:rsidRPr="00127F03" w:rsidDel="00197310" w:rsidRDefault="002D6292" w:rsidP="002D6292">
      <w:pPr>
        <w:rPr>
          <w:del w:id="1441" w:author="ahueni" w:date="2018-04-22T14:23:00Z"/>
          <w:rFonts w:ascii="Lucida Console" w:hAnsi="Lucida Console"/>
          <w:sz w:val="20"/>
          <w:szCs w:val="20"/>
          <w:lang w:val="en-US"/>
        </w:rPr>
      </w:pPr>
      <w:del w:id="1442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ahXcqhbk2aKt+mBEJWdro4hak5GKuuUaKkCqeMktJvmV86M0LOnZ2KCTGoscdVn1</w:delText>
        </w:r>
      </w:del>
    </w:p>
    <w:p w14:paraId="79587750" w14:textId="3983A076" w:rsidR="002D6292" w:rsidRPr="00127F03" w:rsidDel="00197310" w:rsidRDefault="002D6292" w:rsidP="002D6292">
      <w:pPr>
        <w:rPr>
          <w:del w:id="1443" w:author="ahueni" w:date="2018-04-22T14:23:00Z"/>
          <w:rFonts w:ascii="Lucida Console" w:hAnsi="Lucida Console"/>
          <w:sz w:val="20"/>
          <w:szCs w:val="20"/>
          <w:lang w:val="en-US"/>
        </w:rPr>
      </w:pPr>
      <w:del w:id="1444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SluwuLv6Grkr/XWsVPrHcSYIFHFv2U3lkDE4zh0O1b2EbUWe+Lns07l9ubewDSu7</w:delText>
        </w:r>
      </w:del>
    </w:p>
    <w:p w14:paraId="51E636FE" w14:textId="339471AB" w:rsidR="002D6292" w:rsidRPr="00127F03" w:rsidDel="00197310" w:rsidRDefault="002D6292" w:rsidP="002D6292">
      <w:pPr>
        <w:rPr>
          <w:del w:id="1445" w:author="ahueni" w:date="2018-04-22T14:23:00Z"/>
          <w:rFonts w:ascii="Lucida Console" w:hAnsi="Lucida Console"/>
          <w:sz w:val="20"/>
          <w:szCs w:val="20"/>
          <w:lang w:val="en-US"/>
        </w:rPr>
      </w:pPr>
      <w:del w:id="1446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2OFT7hfueSnuZYzjurFP34CoZlo8JN+KaML9B/iQLEnK8oj9+WQDvEWQnd5IRxD2</w:delText>
        </w:r>
      </w:del>
    </w:p>
    <w:p w14:paraId="07D87CBA" w14:textId="117ABB4E" w:rsidR="002D6292" w:rsidRPr="00127F03" w:rsidDel="00197310" w:rsidRDefault="002D6292" w:rsidP="002D6292">
      <w:pPr>
        <w:rPr>
          <w:del w:id="1447" w:author="ahueni" w:date="2018-04-22T14:23:00Z"/>
          <w:rFonts w:ascii="Lucida Console" w:hAnsi="Lucida Console"/>
          <w:sz w:val="20"/>
          <w:szCs w:val="20"/>
          <w:lang w:val="en-US"/>
        </w:rPr>
      </w:pPr>
      <w:del w:id="1448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KZPB</w:delText>
        </w:r>
      </w:del>
    </w:p>
    <w:p w14:paraId="1735A5DE" w14:textId="6CDDBEF4" w:rsidR="002D6292" w:rsidRPr="00127F03" w:rsidDel="00197310" w:rsidRDefault="002D6292" w:rsidP="002D6292">
      <w:pPr>
        <w:rPr>
          <w:del w:id="1449" w:author="ahueni" w:date="2018-04-22T14:23:00Z"/>
          <w:rFonts w:ascii="Lucida Console" w:hAnsi="Lucida Console"/>
          <w:sz w:val="20"/>
          <w:szCs w:val="20"/>
          <w:lang w:val="en-US"/>
        </w:rPr>
      </w:pPr>
      <w:del w:id="1450" w:author="ahueni" w:date="2018-04-22T14:23:00Z">
        <w:r w:rsidRPr="00127F03" w:rsidDel="00197310">
          <w:rPr>
            <w:rFonts w:ascii="Lucida Console" w:hAnsi="Lucida Console"/>
            <w:sz w:val="20"/>
            <w:szCs w:val="20"/>
            <w:lang w:val="en-US"/>
          </w:rPr>
          <w:delText>-----END CERTIFICATE-----</w:delText>
        </w:r>
      </w:del>
    </w:p>
    <w:p w14:paraId="0028F544" w14:textId="77777777" w:rsidR="007F5FE7" w:rsidRPr="007F5FE7" w:rsidRDefault="007F5FE7" w:rsidP="007F5FE7">
      <w:pPr>
        <w:rPr>
          <w:sz w:val="20"/>
          <w:szCs w:val="20"/>
          <w:lang w:val="en-US"/>
        </w:rPr>
      </w:pPr>
    </w:p>
    <w:p w14:paraId="3E55ED59" w14:textId="77777777" w:rsidR="007F5FE7" w:rsidRDefault="007F5FE7">
      <w:pPr>
        <w:rPr>
          <w:lang w:val="en-US"/>
        </w:rPr>
      </w:pPr>
    </w:p>
    <w:p w14:paraId="017F394B" w14:textId="77777777" w:rsidR="002D0FD7" w:rsidRDefault="002D0FD7">
      <w:pPr>
        <w:rPr>
          <w:lang w:val="en-US"/>
        </w:rPr>
      </w:pPr>
    </w:p>
    <w:p w14:paraId="08C59877" w14:textId="77777777" w:rsidR="007F5FE7" w:rsidRPr="007F5FE7" w:rsidRDefault="007F5FE7" w:rsidP="007F5FE7">
      <w:pPr>
        <w:rPr>
          <w:lang w:val="en-US"/>
        </w:rPr>
      </w:pPr>
      <w:r w:rsidRPr="007F5FE7">
        <w:rPr>
          <w:lang w:val="en-US"/>
        </w:rPr>
        <w:t xml:space="preserve"># import signed certificate into </w:t>
      </w:r>
      <w:proofErr w:type="spellStart"/>
      <w:r w:rsidRPr="007F5FE7">
        <w:rPr>
          <w:lang w:val="en-US"/>
        </w:rPr>
        <w:t>keystore</w:t>
      </w:r>
      <w:proofErr w:type="spellEnd"/>
      <w:r>
        <w:rPr>
          <w:lang w:val="en-US"/>
        </w:rPr>
        <w:t xml:space="preserve"> to sign existing s1as key entry in </w:t>
      </w:r>
      <w:proofErr w:type="spellStart"/>
      <w:r>
        <w:rPr>
          <w:lang w:val="en-US"/>
        </w:rPr>
        <w:t>keystore</w:t>
      </w:r>
      <w:proofErr w:type="spellEnd"/>
    </w:p>
    <w:p w14:paraId="1F76B2C6" w14:textId="77777777" w:rsidR="007F5FE7" w:rsidRDefault="007F5FE7" w:rsidP="007F5FE7">
      <w:pPr>
        <w:rPr>
          <w:lang w:val="en-US"/>
        </w:rPr>
      </w:pPr>
      <w:proofErr w:type="spellStart"/>
      <w:r w:rsidRPr="00224651">
        <w:rPr>
          <w:lang w:val="en-US"/>
        </w:rPr>
        <w:t>keytool</w:t>
      </w:r>
      <w:proofErr w:type="spellEnd"/>
      <w:r w:rsidRPr="00224651">
        <w:rPr>
          <w:lang w:val="en-US"/>
        </w:rPr>
        <w:t xml:space="preserve"> -import -alias </w:t>
      </w:r>
      <w:r>
        <w:rPr>
          <w:lang w:val="en-US"/>
        </w:rPr>
        <w:t>s1as</w:t>
      </w:r>
      <w:r w:rsidRPr="00224651">
        <w:rPr>
          <w:lang w:val="en-US"/>
        </w:rPr>
        <w:t xml:space="preserve"> -</w:t>
      </w:r>
      <w:proofErr w:type="spellStart"/>
      <w:r w:rsidRPr="00224651">
        <w:rPr>
          <w:lang w:val="en-US"/>
        </w:rPr>
        <w:t>keystore</w:t>
      </w:r>
      <w:proofErr w:type="spellEnd"/>
      <w:r w:rsidRPr="00224651">
        <w:rPr>
          <w:lang w:val="en-US"/>
        </w:rPr>
        <w:t xml:space="preserve"> </w:t>
      </w:r>
      <w:proofErr w:type="spellStart"/>
      <w:r w:rsidRPr="00224651">
        <w:rPr>
          <w:lang w:val="en-US"/>
        </w:rPr>
        <w:t>keystore.jks</w:t>
      </w:r>
      <w:proofErr w:type="spellEnd"/>
      <w:r w:rsidRPr="00224651">
        <w:rPr>
          <w:lang w:val="en-US"/>
        </w:rPr>
        <w:t xml:space="preserve"> -</w:t>
      </w:r>
      <w:proofErr w:type="spellStart"/>
      <w:r w:rsidRPr="00224651">
        <w:rPr>
          <w:lang w:val="en-US"/>
        </w:rPr>
        <w:t>storepass</w:t>
      </w:r>
      <w:proofErr w:type="spellEnd"/>
      <w:r w:rsidRPr="00224651">
        <w:rPr>
          <w:lang w:val="en-US"/>
        </w:rPr>
        <w:t xml:space="preserve"> </w:t>
      </w:r>
      <w:proofErr w:type="spellStart"/>
      <w:r w:rsidRPr="00224651">
        <w:rPr>
          <w:lang w:val="en-US"/>
        </w:rPr>
        <w:t>changeit</w:t>
      </w:r>
      <w:proofErr w:type="spellEnd"/>
      <w:r w:rsidRPr="00224651">
        <w:rPr>
          <w:lang w:val="en-US"/>
        </w:rPr>
        <w:t xml:space="preserve"> -</w:t>
      </w:r>
      <w:proofErr w:type="spellStart"/>
      <w:r w:rsidRPr="00224651">
        <w:rPr>
          <w:lang w:val="en-US"/>
        </w:rPr>
        <w:t>keypass</w:t>
      </w:r>
      <w:proofErr w:type="spellEnd"/>
      <w:r w:rsidRPr="00224651">
        <w:rPr>
          <w:lang w:val="en-US"/>
        </w:rPr>
        <w:t xml:space="preserve"> </w:t>
      </w:r>
      <w:proofErr w:type="spellStart"/>
      <w:r w:rsidRPr="00224651">
        <w:rPr>
          <w:lang w:val="en-US"/>
        </w:rPr>
        <w:t>changeit</w:t>
      </w:r>
      <w:proofErr w:type="spellEnd"/>
      <w:r w:rsidRPr="00224651">
        <w:rPr>
          <w:lang w:val="en-US"/>
        </w:rPr>
        <w:t xml:space="preserve"> -file SPECCHIOVM2.cer</w:t>
      </w:r>
    </w:p>
    <w:p w14:paraId="27B514FC" w14:textId="77777777" w:rsidR="00127F03" w:rsidRDefault="00127F03" w:rsidP="007F5FE7">
      <w:pPr>
        <w:rPr>
          <w:lang w:val="en-US"/>
        </w:rPr>
      </w:pPr>
    </w:p>
    <w:p w14:paraId="68F2C878" w14:textId="77777777" w:rsidR="00127F03" w:rsidRPr="00127F03" w:rsidRDefault="00127F03" w:rsidP="007F5FE7">
      <w:pPr>
        <w:rPr>
          <w:rFonts w:ascii="Lucida Console" w:hAnsi="Lucida Console"/>
          <w:sz w:val="20"/>
          <w:szCs w:val="20"/>
          <w:lang w:val="en-US"/>
        </w:rPr>
      </w:pPr>
      <w:r w:rsidRPr="00127F03">
        <w:rPr>
          <w:rFonts w:ascii="Lucida Console" w:hAnsi="Lucida Console"/>
          <w:sz w:val="20"/>
          <w:szCs w:val="20"/>
          <w:lang w:val="en-US"/>
        </w:rPr>
        <w:t xml:space="preserve">Certificate reply was installed in </w:t>
      </w:r>
      <w:proofErr w:type="spellStart"/>
      <w:r w:rsidRPr="00127F03">
        <w:rPr>
          <w:rFonts w:ascii="Lucida Console" w:hAnsi="Lucida Console"/>
          <w:sz w:val="20"/>
          <w:szCs w:val="20"/>
          <w:lang w:val="en-US"/>
        </w:rPr>
        <w:t>keystore</w:t>
      </w:r>
      <w:proofErr w:type="spellEnd"/>
    </w:p>
    <w:p w14:paraId="45019FA3" w14:textId="77777777" w:rsidR="002D0FD7" w:rsidRDefault="002D0FD7">
      <w:pPr>
        <w:rPr>
          <w:lang w:val="en-US"/>
        </w:rPr>
      </w:pPr>
    </w:p>
    <w:p w14:paraId="6A5611EB" w14:textId="77777777" w:rsidR="00A25895" w:rsidRDefault="00A25895" w:rsidP="002D0FD7">
      <w:pPr>
        <w:rPr>
          <w:lang w:val="en-US"/>
        </w:rPr>
      </w:pPr>
    </w:p>
    <w:p w14:paraId="02FA5F2F" w14:textId="77777777" w:rsidR="00A25895" w:rsidRDefault="00A25895" w:rsidP="002D0FD7">
      <w:pPr>
        <w:rPr>
          <w:highlight w:val="yellow"/>
          <w:lang w:val="en-US"/>
        </w:rPr>
      </w:pPr>
    </w:p>
    <w:p w14:paraId="5A223662" w14:textId="77777777" w:rsidR="002D0FD7" w:rsidRDefault="002D0FD7">
      <w:pPr>
        <w:rPr>
          <w:lang w:val="en-US"/>
        </w:rPr>
      </w:pPr>
    </w:p>
    <w:p w14:paraId="6D8D432A" w14:textId="77777777" w:rsidR="00E34A2C" w:rsidRDefault="00E34A2C">
      <w:pPr>
        <w:rPr>
          <w:lang w:val="en-US"/>
        </w:rPr>
      </w:pPr>
      <w:r>
        <w:rPr>
          <w:lang w:val="en-US"/>
        </w:rPr>
        <w:t xml:space="preserve"># show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content</w:t>
      </w:r>
    </w:p>
    <w:p w14:paraId="5F5692E0" w14:textId="77777777" w:rsidR="00E34A2C" w:rsidRDefault="00E34A2C" w:rsidP="00E34A2C">
      <w:pPr>
        <w:rPr>
          <w:lang w:val="en-US"/>
        </w:rPr>
      </w:pPr>
      <w:proofErr w:type="spellStart"/>
      <w:r w:rsidRPr="00452908">
        <w:rPr>
          <w:lang w:val="en-US"/>
        </w:rPr>
        <w:t>keytool</w:t>
      </w:r>
      <w:proofErr w:type="spellEnd"/>
      <w:r w:rsidRPr="00452908">
        <w:rPr>
          <w:lang w:val="en-US"/>
        </w:rPr>
        <w:t xml:space="preserve"> -list -</w:t>
      </w:r>
      <w:proofErr w:type="spellStart"/>
      <w:r w:rsidRPr="00452908">
        <w:rPr>
          <w:lang w:val="en-US"/>
        </w:rPr>
        <w:t>keystore</w:t>
      </w:r>
      <w:proofErr w:type="spellEnd"/>
      <w:r w:rsidRPr="00452908">
        <w:rPr>
          <w:lang w:val="en-US"/>
        </w:rPr>
        <w:t xml:space="preserve"> </w:t>
      </w:r>
      <w:proofErr w:type="spellStart"/>
      <w:r w:rsidRPr="00452908">
        <w:rPr>
          <w:lang w:val="en-US"/>
        </w:rPr>
        <w:t>keystore.jks</w:t>
      </w:r>
      <w:proofErr w:type="spellEnd"/>
      <w:r w:rsidRPr="00452908">
        <w:rPr>
          <w:lang w:val="en-US"/>
        </w:rPr>
        <w:t xml:space="preserve"> -</w:t>
      </w:r>
      <w:proofErr w:type="spellStart"/>
      <w:r w:rsidRPr="00452908">
        <w:rPr>
          <w:lang w:val="en-US"/>
        </w:rPr>
        <w:t>keypass</w:t>
      </w:r>
      <w:proofErr w:type="spellEnd"/>
      <w:r w:rsidRPr="00452908">
        <w:rPr>
          <w:lang w:val="en-US"/>
        </w:rPr>
        <w:t xml:space="preserve"> </w:t>
      </w:r>
      <w:proofErr w:type="spellStart"/>
      <w:r w:rsidRPr="00452908">
        <w:rPr>
          <w:lang w:val="en-US"/>
        </w:rPr>
        <w:t>changeit</w:t>
      </w:r>
      <w:proofErr w:type="spellEnd"/>
      <w:r w:rsidRPr="00452908">
        <w:rPr>
          <w:lang w:val="en-US"/>
        </w:rPr>
        <w:t xml:space="preserve"> -</w:t>
      </w:r>
      <w:proofErr w:type="spellStart"/>
      <w:r w:rsidRPr="00452908">
        <w:rPr>
          <w:lang w:val="en-US"/>
        </w:rPr>
        <w:t>storepass</w:t>
      </w:r>
      <w:proofErr w:type="spellEnd"/>
      <w:r w:rsidRPr="00452908">
        <w:rPr>
          <w:lang w:val="en-US"/>
        </w:rPr>
        <w:t xml:space="preserve"> </w:t>
      </w:r>
      <w:proofErr w:type="spellStart"/>
      <w:r w:rsidRPr="00452908">
        <w:rPr>
          <w:lang w:val="en-US"/>
        </w:rPr>
        <w:t>changeit</w:t>
      </w:r>
      <w:proofErr w:type="spellEnd"/>
    </w:p>
    <w:p w14:paraId="174D7584" w14:textId="77777777" w:rsidR="00FD1263" w:rsidRDefault="00FD1263" w:rsidP="00E34A2C">
      <w:pPr>
        <w:rPr>
          <w:lang w:val="en-US"/>
        </w:rPr>
      </w:pPr>
    </w:p>
    <w:p w14:paraId="11A21023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13B5E">
        <w:rPr>
          <w:rFonts w:ascii="Lucida Console" w:hAnsi="Lucida Console"/>
          <w:sz w:val="20"/>
          <w:szCs w:val="20"/>
          <w:lang w:val="en-US"/>
        </w:rPr>
        <w:t>Keystore</w:t>
      </w:r>
      <w:proofErr w:type="spellEnd"/>
      <w:r w:rsidRPr="00413B5E">
        <w:rPr>
          <w:rFonts w:ascii="Lucida Console" w:hAnsi="Lucida Console"/>
          <w:sz w:val="20"/>
          <w:szCs w:val="20"/>
          <w:lang w:val="en-US"/>
        </w:rPr>
        <w:t xml:space="preserve"> type: JKS</w:t>
      </w:r>
    </w:p>
    <w:p w14:paraId="1151D7A0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13B5E">
        <w:rPr>
          <w:rFonts w:ascii="Lucida Console" w:hAnsi="Lucida Console"/>
          <w:sz w:val="20"/>
          <w:szCs w:val="20"/>
          <w:lang w:val="en-US"/>
        </w:rPr>
        <w:t>Keystore</w:t>
      </w:r>
      <w:proofErr w:type="spellEnd"/>
      <w:r w:rsidRPr="00413B5E">
        <w:rPr>
          <w:rFonts w:ascii="Lucida Console" w:hAnsi="Lucida Console"/>
          <w:sz w:val="20"/>
          <w:szCs w:val="20"/>
          <w:lang w:val="en-US"/>
        </w:rPr>
        <w:t xml:space="preserve"> provider: SUN</w:t>
      </w:r>
    </w:p>
    <w:p w14:paraId="0BC9BE7D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</w:p>
    <w:p w14:paraId="559D7F13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r w:rsidRPr="00413B5E">
        <w:rPr>
          <w:rFonts w:ascii="Lucida Console" w:hAnsi="Lucida Console"/>
          <w:sz w:val="20"/>
          <w:szCs w:val="20"/>
          <w:lang w:val="en-US"/>
        </w:rPr>
        <w:t xml:space="preserve">Your </w:t>
      </w:r>
      <w:proofErr w:type="spellStart"/>
      <w:r w:rsidRPr="00413B5E">
        <w:rPr>
          <w:rFonts w:ascii="Lucida Console" w:hAnsi="Lucida Console"/>
          <w:sz w:val="20"/>
          <w:szCs w:val="20"/>
          <w:lang w:val="en-US"/>
        </w:rPr>
        <w:t>keystore</w:t>
      </w:r>
      <w:proofErr w:type="spellEnd"/>
      <w:r w:rsidRPr="00413B5E">
        <w:rPr>
          <w:rFonts w:ascii="Lucida Console" w:hAnsi="Lucida Console"/>
          <w:sz w:val="20"/>
          <w:szCs w:val="20"/>
          <w:lang w:val="en-US"/>
        </w:rPr>
        <w:t xml:space="preserve"> contains 3 entries</w:t>
      </w:r>
    </w:p>
    <w:p w14:paraId="1620E88D" w14:textId="77777777" w:rsidR="00A25895" w:rsidRDefault="00A25895" w:rsidP="00A25895">
      <w:pPr>
        <w:rPr>
          <w:ins w:id="1451" w:author="ahueni" w:date="2018-04-22T14:24:00Z"/>
          <w:rFonts w:ascii="Lucida Console" w:hAnsi="Lucida Console"/>
          <w:sz w:val="20"/>
          <w:szCs w:val="20"/>
          <w:lang w:val="en-US"/>
        </w:rPr>
      </w:pPr>
    </w:p>
    <w:p w14:paraId="48AB250F" w14:textId="6D2337D7" w:rsidR="00A2627D" w:rsidRPr="00413B5E" w:rsidDel="00A2627D" w:rsidRDefault="00A2627D" w:rsidP="00A25895">
      <w:pPr>
        <w:rPr>
          <w:del w:id="1452" w:author="ahueni" w:date="2018-04-22T14:25:00Z"/>
          <w:rFonts w:ascii="Lucida Console" w:hAnsi="Lucida Console"/>
          <w:sz w:val="20"/>
          <w:szCs w:val="20"/>
          <w:lang w:val="en-US"/>
        </w:rPr>
      </w:pPr>
    </w:p>
    <w:p w14:paraId="119F375C" w14:textId="77777777" w:rsidR="00A2627D" w:rsidRPr="00A2627D" w:rsidRDefault="00A2627D" w:rsidP="00A2627D">
      <w:pPr>
        <w:rPr>
          <w:ins w:id="1453" w:author="ahueni" w:date="2018-04-22T14:24:00Z"/>
          <w:rFonts w:ascii="Lucida Console" w:hAnsi="Lucida Console"/>
          <w:sz w:val="20"/>
          <w:szCs w:val="20"/>
          <w:lang w:val="en-US"/>
        </w:rPr>
      </w:pPr>
    </w:p>
    <w:p w14:paraId="5A4F3242" w14:textId="77777777" w:rsidR="00A02607" w:rsidRPr="00A02607" w:rsidRDefault="00A02607" w:rsidP="00A02607">
      <w:pPr>
        <w:rPr>
          <w:ins w:id="1454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455" w:author="ahueni" w:date="2018-04-22T15:37:00Z">
        <w:r w:rsidRPr="00A02607">
          <w:rPr>
            <w:rFonts w:ascii="Lucida Console" w:hAnsi="Lucida Console"/>
            <w:sz w:val="20"/>
            <w:szCs w:val="20"/>
            <w:lang w:val="en-US"/>
          </w:rPr>
          <w:t>specchio_trust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, Apr 22, 2018, 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PrivateKeyEntry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, </w:t>
        </w:r>
      </w:ins>
    </w:p>
    <w:p w14:paraId="2B480065" w14:textId="77777777" w:rsidR="00A02607" w:rsidRPr="00A02607" w:rsidRDefault="00A02607" w:rsidP="00A02607">
      <w:pPr>
        <w:rPr>
          <w:ins w:id="1456" w:author="ahueni" w:date="2018-04-22T15:37:00Z"/>
          <w:rFonts w:ascii="Lucida Console" w:hAnsi="Lucida Console"/>
          <w:sz w:val="20"/>
          <w:szCs w:val="20"/>
          <w:lang w:val="en-US"/>
        </w:rPr>
      </w:pPr>
      <w:ins w:id="1457" w:author="ahueni" w:date="2018-04-22T15:37:00Z">
        <w:r w:rsidRPr="00A02607">
          <w:rPr>
            <w:rFonts w:ascii="Lucida Console" w:hAnsi="Lucida Console"/>
            <w:sz w:val="20"/>
            <w:szCs w:val="20"/>
            <w:lang w:val="en-US"/>
          </w:rPr>
          <w:t>Certificate fingerprint (SHA1): A7:37:6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B:63:2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A:A8:E0:1C:63:78:85:41:5F:A1:6A:BA:25:D5:0A:09</w:t>
        </w:r>
      </w:ins>
    </w:p>
    <w:p w14:paraId="0443E42F" w14:textId="77777777" w:rsidR="00A02607" w:rsidRPr="00A02607" w:rsidRDefault="00A02607" w:rsidP="00A02607">
      <w:pPr>
        <w:rPr>
          <w:ins w:id="1458" w:author="ahueni" w:date="2018-04-22T15:37:00Z"/>
          <w:rFonts w:ascii="Lucida Console" w:hAnsi="Lucida Console"/>
          <w:sz w:val="20"/>
          <w:szCs w:val="20"/>
          <w:lang w:val="en-US"/>
        </w:rPr>
      </w:pPr>
      <w:ins w:id="1459" w:author="ahueni" w:date="2018-04-22T15:37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glassfish-instance, Mar 23, 2017, 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PrivateKeyEntry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, </w:t>
        </w:r>
      </w:ins>
    </w:p>
    <w:p w14:paraId="3B95891C" w14:textId="77777777" w:rsidR="00A02607" w:rsidRPr="00A02607" w:rsidRDefault="00A02607" w:rsidP="00A02607">
      <w:pPr>
        <w:rPr>
          <w:ins w:id="1460" w:author="ahueni" w:date="2018-04-22T15:37:00Z"/>
          <w:rFonts w:ascii="Lucida Console" w:hAnsi="Lucida Console"/>
          <w:sz w:val="20"/>
          <w:szCs w:val="20"/>
          <w:lang w:val="en-US"/>
        </w:rPr>
      </w:pPr>
      <w:ins w:id="1461" w:author="ahueni" w:date="2018-04-22T15:37:00Z">
        <w:r w:rsidRPr="00A02607">
          <w:rPr>
            <w:rFonts w:ascii="Lucida Console" w:hAnsi="Lucida Console"/>
            <w:sz w:val="20"/>
            <w:szCs w:val="20"/>
            <w:lang w:val="en-US"/>
          </w:rPr>
          <w:t>Certificate fingerprint (SHA1): 60:64:1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C:FE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:E8:61:74:30:03:39:B9:90:9D:43:98:68:07:B7:86:63</w:t>
        </w:r>
      </w:ins>
    </w:p>
    <w:p w14:paraId="72B9CD30" w14:textId="77777777" w:rsidR="00A02607" w:rsidRPr="00A02607" w:rsidRDefault="00A02607" w:rsidP="00A02607">
      <w:pPr>
        <w:rPr>
          <w:ins w:id="1462" w:author="ahueni" w:date="2018-04-22T15:37:00Z"/>
          <w:rFonts w:ascii="Lucida Console" w:hAnsi="Lucida Console"/>
          <w:sz w:val="20"/>
          <w:szCs w:val="20"/>
          <w:lang w:val="en-US"/>
        </w:rPr>
      </w:pPr>
      <w:ins w:id="1463" w:author="ahueni" w:date="2018-04-22T15:37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s1as, Apr 22, 2018, </w:t>
        </w:r>
        <w:proofErr w:type="spellStart"/>
        <w:r w:rsidRPr="00A02607">
          <w:rPr>
            <w:rFonts w:ascii="Lucida Console" w:hAnsi="Lucida Console"/>
            <w:sz w:val="20"/>
            <w:szCs w:val="20"/>
            <w:lang w:val="en-US"/>
          </w:rPr>
          <w:t>PrivateKeyEntry</w:t>
        </w:r>
        <w:proofErr w:type="spellEnd"/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, </w:t>
        </w:r>
      </w:ins>
    </w:p>
    <w:p w14:paraId="5D01985B" w14:textId="77777777" w:rsidR="00A02607" w:rsidRPr="00A02607" w:rsidRDefault="00A02607" w:rsidP="00A02607">
      <w:pPr>
        <w:rPr>
          <w:ins w:id="1464" w:author="ahueni" w:date="2018-04-22T15:37:00Z"/>
          <w:rFonts w:ascii="Lucida Console" w:hAnsi="Lucida Console"/>
          <w:sz w:val="20"/>
          <w:szCs w:val="20"/>
          <w:lang w:val="en-US"/>
        </w:rPr>
      </w:pPr>
      <w:ins w:id="1465" w:author="ahueni" w:date="2018-04-22T15:37:00Z">
        <w:r w:rsidRPr="00A02607">
          <w:rPr>
            <w:rFonts w:ascii="Lucida Console" w:hAnsi="Lucida Console"/>
            <w:sz w:val="20"/>
            <w:szCs w:val="20"/>
            <w:lang w:val="en-US"/>
          </w:rPr>
          <w:t xml:space="preserve">Certificate fingerprint (SHA1): </w:t>
        </w:r>
        <w:proofErr w:type="gramStart"/>
        <w:r w:rsidRPr="00A02607">
          <w:rPr>
            <w:rFonts w:ascii="Lucida Console" w:hAnsi="Lucida Console"/>
            <w:sz w:val="20"/>
            <w:szCs w:val="20"/>
            <w:lang w:val="en-US"/>
          </w:rPr>
          <w:t>63:07:D</w:t>
        </w:r>
        <w:proofErr w:type="gramEnd"/>
        <w:r w:rsidRPr="00A02607">
          <w:rPr>
            <w:rFonts w:ascii="Lucida Console" w:hAnsi="Lucida Console"/>
            <w:sz w:val="20"/>
            <w:szCs w:val="20"/>
            <w:lang w:val="en-US"/>
          </w:rPr>
          <w:t>0:BA:A5:A5:11:86:3C:8B:AB:E4:FC:0E:8A:B5:9B:F8:1B:85</w:t>
        </w:r>
      </w:ins>
    </w:p>
    <w:p w14:paraId="161811A9" w14:textId="77777777" w:rsidR="00A2627D" w:rsidRPr="00A2627D" w:rsidRDefault="00A2627D" w:rsidP="00A2627D">
      <w:pPr>
        <w:rPr>
          <w:ins w:id="1466" w:author="ahueni" w:date="2018-04-22T14:24:00Z"/>
          <w:rFonts w:ascii="Lucida Console" w:hAnsi="Lucida Console"/>
          <w:sz w:val="20"/>
          <w:szCs w:val="20"/>
          <w:lang w:val="en-US"/>
        </w:rPr>
      </w:pPr>
    </w:p>
    <w:p w14:paraId="07862B3D" w14:textId="346A4D46" w:rsidR="00A25895" w:rsidRPr="00413B5E" w:rsidRDefault="00A2627D" w:rsidP="00A2627D">
      <w:pPr>
        <w:rPr>
          <w:rFonts w:ascii="Lucida Console" w:hAnsi="Lucida Console"/>
          <w:sz w:val="20"/>
          <w:szCs w:val="20"/>
          <w:lang w:val="en-US"/>
        </w:rPr>
      </w:pPr>
      <w:ins w:id="1467" w:author="ahueni" w:date="2018-04-22T14:24:00Z">
        <w:r w:rsidRPr="00A2627D">
          <w:rPr>
            <w:rFonts w:ascii="Lucida Console" w:hAnsi="Lucida Console"/>
            <w:sz w:val="20"/>
            <w:szCs w:val="20"/>
            <w:lang w:val="en-US"/>
          </w:rPr>
          <w:t xml:space="preserve"> </w:t>
        </w:r>
      </w:ins>
      <w:commentRangeStart w:id="1468"/>
      <w:proofErr w:type="spellStart"/>
      <w:r w:rsidR="00A25895" w:rsidRPr="00413B5E">
        <w:rPr>
          <w:rFonts w:ascii="Lucida Console" w:hAnsi="Lucida Console"/>
          <w:sz w:val="20"/>
          <w:szCs w:val="20"/>
          <w:lang w:val="en-US"/>
        </w:rPr>
        <w:t>specchio_trust</w:t>
      </w:r>
      <w:proofErr w:type="spellEnd"/>
      <w:r w:rsidR="00A25895" w:rsidRPr="00413B5E">
        <w:rPr>
          <w:rFonts w:ascii="Lucida Console" w:hAnsi="Lucida Console"/>
          <w:sz w:val="20"/>
          <w:szCs w:val="20"/>
          <w:lang w:val="en-US"/>
        </w:rPr>
        <w:t xml:space="preserve">, Apr 21, 2018, </w:t>
      </w:r>
      <w:proofErr w:type="spellStart"/>
      <w:r w:rsidR="00A25895" w:rsidRPr="00413B5E">
        <w:rPr>
          <w:rFonts w:ascii="Lucida Console" w:hAnsi="Lucida Console"/>
          <w:sz w:val="20"/>
          <w:szCs w:val="20"/>
          <w:lang w:val="en-US"/>
        </w:rPr>
        <w:t>PrivateKeyEntry</w:t>
      </w:r>
      <w:proofErr w:type="spellEnd"/>
      <w:r w:rsidR="00A25895" w:rsidRPr="00413B5E">
        <w:rPr>
          <w:rFonts w:ascii="Lucida Console" w:hAnsi="Lucida Console"/>
          <w:sz w:val="20"/>
          <w:szCs w:val="20"/>
          <w:lang w:val="en-US"/>
        </w:rPr>
        <w:t xml:space="preserve">, </w:t>
      </w:r>
    </w:p>
    <w:p w14:paraId="4135779C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r w:rsidRPr="00413B5E">
        <w:rPr>
          <w:rFonts w:ascii="Lucida Console" w:hAnsi="Lucida Console"/>
          <w:sz w:val="20"/>
          <w:szCs w:val="20"/>
          <w:lang w:val="en-US"/>
        </w:rPr>
        <w:t>Certificate fingerprint (SHA1): 49:56:C7:23:42:</w:t>
      </w:r>
      <w:proofErr w:type="gramStart"/>
      <w:r w:rsidRPr="00413B5E">
        <w:rPr>
          <w:rFonts w:ascii="Lucida Console" w:hAnsi="Lucida Console"/>
          <w:sz w:val="20"/>
          <w:szCs w:val="20"/>
          <w:lang w:val="en-US"/>
        </w:rPr>
        <w:t>AD:3E:D3</w:t>
      </w:r>
      <w:proofErr w:type="gramEnd"/>
      <w:r w:rsidRPr="00413B5E">
        <w:rPr>
          <w:rFonts w:ascii="Lucida Console" w:hAnsi="Lucida Console"/>
          <w:sz w:val="20"/>
          <w:szCs w:val="20"/>
          <w:lang w:val="en-US"/>
        </w:rPr>
        <w:t>:60:BA:50:55:12:56:AE:5B:13:F8:81:64</w:t>
      </w:r>
    </w:p>
    <w:p w14:paraId="3B3A7B35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r w:rsidRPr="00413B5E">
        <w:rPr>
          <w:rFonts w:ascii="Lucida Console" w:hAnsi="Lucida Console"/>
          <w:sz w:val="20"/>
          <w:szCs w:val="20"/>
          <w:lang w:val="en-US"/>
        </w:rPr>
        <w:t xml:space="preserve">glassfish-instance, Mar 23, 2017, </w:t>
      </w:r>
      <w:proofErr w:type="spellStart"/>
      <w:r w:rsidRPr="00413B5E">
        <w:rPr>
          <w:rFonts w:ascii="Lucida Console" w:hAnsi="Lucida Console"/>
          <w:sz w:val="20"/>
          <w:szCs w:val="20"/>
          <w:lang w:val="en-US"/>
        </w:rPr>
        <w:t>PrivateKeyEntry</w:t>
      </w:r>
      <w:proofErr w:type="spellEnd"/>
      <w:r w:rsidRPr="00413B5E">
        <w:rPr>
          <w:rFonts w:ascii="Lucida Console" w:hAnsi="Lucida Console"/>
          <w:sz w:val="20"/>
          <w:szCs w:val="20"/>
          <w:lang w:val="en-US"/>
        </w:rPr>
        <w:t xml:space="preserve">, </w:t>
      </w:r>
    </w:p>
    <w:p w14:paraId="4D956A6F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r w:rsidRPr="00413B5E">
        <w:rPr>
          <w:rFonts w:ascii="Lucida Console" w:hAnsi="Lucida Console"/>
          <w:sz w:val="20"/>
          <w:szCs w:val="20"/>
          <w:lang w:val="en-US"/>
        </w:rPr>
        <w:t>Certificate fingerprint (SHA1): 60:64:1</w:t>
      </w:r>
      <w:proofErr w:type="gramStart"/>
      <w:r w:rsidRPr="00413B5E">
        <w:rPr>
          <w:rFonts w:ascii="Lucida Console" w:hAnsi="Lucida Console"/>
          <w:sz w:val="20"/>
          <w:szCs w:val="20"/>
          <w:lang w:val="en-US"/>
        </w:rPr>
        <w:t>C:FE</w:t>
      </w:r>
      <w:proofErr w:type="gramEnd"/>
      <w:r w:rsidRPr="00413B5E">
        <w:rPr>
          <w:rFonts w:ascii="Lucida Console" w:hAnsi="Lucida Console"/>
          <w:sz w:val="20"/>
          <w:szCs w:val="20"/>
          <w:lang w:val="en-US"/>
        </w:rPr>
        <w:t>:E8:61:74:30:03:39:B9:90:9D:43:98:68:07:B7:86:63</w:t>
      </w:r>
    </w:p>
    <w:p w14:paraId="7820F76B" w14:textId="77777777" w:rsidR="00A25895" w:rsidRPr="00413B5E" w:rsidRDefault="00A25895" w:rsidP="00A25895">
      <w:pPr>
        <w:rPr>
          <w:rFonts w:ascii="Lucida Console" w:hAnsi="Lucida Console"/>
          <w:sz w:val="20"/>
          <w:szCs w:val="20"/>
          <w:lang w:val="en-US"/>
        </w:rPr>
      </w:pPr>
      <w:r w:rsidRPr="00413B5E">
        <w:rPr>
          <w:rFonts w:ascii="Lucida Console" w:hAnsi="Lucida Console"/>
          <w:sz w:val="20"/>
          <w:szCs w:val="20"/>
          <w:lang w:val="en-US"/>
        </w:rPr>
        <w:t xml:space="preserve">s1as, Apr 21, 2018, </w:t>
      </w:r>
      <w:proofErr w:type="spellStart"/>
      <w:r w:rsidRPr="00413B5E">
        <w:rPr>
          <w:rFonts w:ascii="Lucida Console" w:hAnsi="Lucida Console"/>
          <w:sz w:val="20"/>
          <w:szCs w:val="20"/>
          <w:lang w:val="en-US"/>
        </w:rPr>
        <w:t>PrivateKeyEntry</w:t>
      </w:r>
      <w:proofErr w:type="spellEnd"/>
      <w:r w:rsidRPr="00413B5E">
        <w:rPr>
          <w:rFonts w:ascii="Lucida Console" w:hAnsi="Lucida Console"/>
          <w:sz w:val="20"/>
          <w:szCs w:val="20"/>
          <w:lang w:val="en-US"/>
        </w:rPr>
        <w:t xml:space="preserve">, </w:t>
      </w:r>
      <w:commentRangeEnd w:id="1468"/>
      <w:r w:rsidR="00096834">
        <w:rPr>
          <w:rStyle w:val="CommentReference"/>
        </w:rPr>
        <w:commentReference w:id="1468"/>
      </w:r>
    </w:p>
    <w:p w14:paraId="23C0AE92" w14:textId="77777777" w:rsidR="00A25895" w:rsidRDefault="00A25895" w:rsidP="00E34A2C">
      <w:pPr>
        <w:rPr>
          <w:lang w:val="en-US"/>
        </w:rPr>
      </w:pPr>
    </w:p>
    <w:p w14:paraId="31F5E3B1" w14:textId="77777777" w:rsidR="00A25895" w:rsidRDefault="00096834" w:rsidP="00E34A2C">
      <w:pPr>
        <w:rPr>
          <w:ins w:id="1469" w:author="Martin Gwerder" w:date="2018-04-22T07:19:00Z"/>
          <w:lang w:val="en-US"/>
        </w:rPr>
      </w:pPr>
      <w:ins w:id="1470" w:author="Martin Gwerder" w:date="2018-04-22T07:19:00Z">
        <w:r>
          <w:rPr>
            <w:lang w:val="en-US"/>
          </w:rPr>
          <w:t>should show two certificates (not more)</w:t>
        </w:r>
      </w:ins>
    </w:p>
    <w:p w14:paraId="412CD02C" w14:textId="77777777" w:rsidR="00096834" w:rsidRDefault="00096834" w:rsidP="00E34A2C">
      <w:pPr>
        <w:rPr>
          <w:lang w:val="en-US"/>
        </w:rPr>
      </w:pPr>
    </w:p>
    <w:p w14:paraId="6F3AFDC6" w14:textId="77777777" w:rsidR="00FD1263" w:rsidRDefault="00FD1263" w:rsidP="00E34A2C">
      <w:pPr>
        <w:rPr>
          <w:lang w:val="en-US"/>
        </w:rPr>
      </w:pPr>
      <w:r>
        <w:rPr>
          <w:lang w:val="en-US"/>
        </w:rPr>
        <w:t># show signed s1as certificate</w:t>
      </w:r>
    </w:p>
    <w:p w14:paraId="4526944F" w14:textId="77777777" w:rsidR="00FD1263" w:rsidRPr="00FD1263" w:rsidRDefault="00FD1263" w:rsidP="00FD1263">
      <w:pPr>
        <w:rPr>
          <w:lang w:val="en-US"/>
        </w:rPr>
      </w:pPr>
      <w:proofErr w:type="spellStart"/>
      <w:r w:rsidRPr="00FD1263">
        <w:rPr>
          <w:lang w:val="en-US"/>
        </w:rPr>
        <w:t>keytool</w:t>
      </w:r>
      <w:proofErr w:type="spellEnd"/>
      <w:r w:rsidRPr="00FD1263">
        <w:rPr>
          <w:lang w:val="en-US"/>
        </w:rPr>
        <w:t xml:space="preserve"> -list -</w:t>
      </w:r>
      <w:proofErr w:type="spellStart"/>
      <w:r w:rsidRPr="00FD1263">
        <w:rPr>
          <w:lang w:val="en-US"/>
        </w:rPr>
        <w:t>keystore</w:t>
      </w:r>
      <w:proofErr w:type="spellEnd"/>
      <w:r w:rsidRPr="00FD1263">
        <w:rPr>
          <w:lang w:val="en-US"/>
        </w:rPr>
        <w:t xml:space="preserve"> </w:t>
      </w:r>
      <w:proofErr w:type="spellStart"/>
      <w:r w:rsidRPr="00FD1263">
        <w:rPr>
          <w:lang w:val="en-US"/>
        </w:rPr>
        <w:t>keystore.jks</w:t>
      </w:r>
      <w:proofErr w:type="spellEnd"/>
      <w:r w:rsidRPr="00FD1263">
        <w:rPr>
          <w:lang w:val="en-US"/>
        </w:rPr>
        <w:t xml:space="preserve"> -alias s1as -</w:t>
      </w:r>
      <w:proofErr w:type="spellStart"/>
      <w:r w:rsidRPr="00FD1263">
        <w:rPr>
          <w:lang w:val="en-US"/>
        </w:rPr>
        <w:t>keypass</w:t>
      </w:r>
      <w:proofErr w:type="spellEnd"/>
      <w:r w:rsidRPr="00FD1263">
        <w:rPr>
          <w:lang w:val="en-US"/>
        </w:rPr>
        <w:t xml:space="preserve"> </w:t>
      </w:r>
      <w:proofErr w:type="spellStart"/>
      <w:r w:rsidRPr="00FD1263">
        <w:rPr>
          <w:lang w:val="en-US"/>
        </w:rPr>
        <w:t>changeit</w:t>
      </w:r>
      <w:proofErr w:type="spellEnd"/>
      <w:r w:rsidRPr="00FD1263">
        <w:rPr>
          <w:lang w:val="en-US"/>
        </w:rPr>
        <w:t xml:space="preserve"> -</w:t>
      </w:r>
      <w:proofErr w:type="spellStart"/>
      <w:r w:rsidRPr="00FD1263">
        <w:rPr>
          <w:lang w:val="en-US"/>
        </w:rPr>
        <w:t>storepass</w:t>
      </w:r>
      <w:proofErr w:type="spellEnd"/>
      <w:r w:rsidRPr="00FD1263">
        <w:rPr>
          <w:lang w:val="en-US"/>
        </w:rPr>
        <w:t xml:space="preserve"> </w:t>
      </w:r>
      <w:proofErr w:type="spellStart"/>
      <w:r w:rsidRPr="00FD1263">
        <w:rPr>
          <w:lang w:val="en-US"/>
        </w:rPr>
        <w:t>changeit</w:t>
      </w:r>
      <w:proofErr w:type="spellEnd"/>
      <w:r w:rsidRPr="00FD1263">
        <w:rPr>
          <w:lang w:val="en-US"/>
        </w:rPr>
        <w:t xml:space="preserve"> -v</w:t>
      </w:r>
    </w:p>
    <w:p w14:paraId="74146C71" w14:textId="77777777" w:rsidR="00FD1263" w:rsidRDefault="00FD1263" w:rsidP="00E34A2C">
      <w:pPr>
        <w:rPr>
          <w:lang w:val="en-US"/>
        </w:rPr>
      </w:pPr>
    </w:p>
    <w:p w14:paraId="702E2F1F" w14:textId="77777777" w:rsidR="00D76D9B" w:rsidRPr="00D76D9B" w:rsidRDefault="00D76D9B" w:rsidP="00D76D9B">
      <w:pPr>
        <w:rPr>
          <w:ins w:id="1471" w:author="ahueni" w:date="2018-04-22T15:37:00Z"/>
          <w:rFonts w:ascii="Lucida Console" w:hAnsi="Lucida Console"/>
          <w:sz w:val="20"/>
          <w:szCs w:val="20"/>
          <w:lang w:val="en-US"/>
        </w:rPr>
      </w:pPr>
      <w:ins w:id="147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Alias name: s1as</w:t>
        </w:r>
      </w:ins>
    </w:p>
    <w:p w14:paraId="36D2AE93" w14:textId="77777777" w:rsidR="00D76D9B" w:rsidRPr="00D76D9B" w:rsidRDefault="00D76D9B" w:rsidP="00D76D9B">
      <w:pPr>
        <w:rPr>
          <w:ins w:id="1473" w:author="ahueni" w:date="2018-04-22T15:37:00Z"/>
          <w:rFonts w:ascii="Lucida Console" w:hAnsi="Lucida Console"/>
          <w:sz w:val="20"/>
          <w:szCs w:val="20"/>
          <w:lang w:val="en-US"/>
        </w:rPr>
      </w:pPr>
      <w:ins w:id="147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Creation date: Apr 22, 2018</w:t>
        </w:r>
      </w:ins>
    </w:p>
    <w:p w14:paraId="4B80100C" w14:textId="77777777" w:rsidR="00D76D9B" w:rsidRPr="00D76D9B" w:rsidRDefault="00D76D9B" w:rsidP="00D76D9B">
      <w:pPr>
        <w:rPr>
          <w:ins w:id="1475" w:author="ahueni" w:date="2018-04-22T15:37:00Z"/>
          <w:rFonts w:ascii="Lucida Console" w:hAnsi="Lucida Console"/>
          <w:sz w:val="20"/>
          <w:szCs w:val="20"/>
          <w:lang w:val="en-US"/>
        </w:rPr>
      </w:pPr>
      <w:ins w:id="147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Entry type: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PrivateKeyEntry</w:t>
        </w:r>
        <w:proofErr w:type="spellEnd"/>
      </w:ins>
    </w:p>
    <w:p w14:paraId="0AF4839D" w14:textId="77777777" w:rsidR="00D76D9B" w:rsidRPr="00D76D9B" w:rsidRDefault="00D76D9B" w:rsidP="00D76D9B">
      <w:pPr>
        <w:rPr>
          <w:ins w:id="1477" w:author="ahueni" w:date="2018-04-22T15:37:00Z"/>
          <w:rFonts w:ascii="Lucida Console" w:hAnsi="Lucida Console"/>
          <w:sz w:val="20"/>
          <w:szCs w:val="20"/>
          <w:lang w:val="en-US"/>
        </w:rPr>
      </w:pPr>
      <w:ins w:id="147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Certificate chain length: 2</w:t>
        </w:r>
      </w:ins>
    </w:p>
    <w:p w14:paraId="6169DD0C" w14:textId="77777777" w:rsidR="00D76D9B" w:rsidRPr="00D76D9B" w:rsidRDefault="00D76D9B" w:rsidP="00D76D9B">
      <w:pPr>
        <w:rPr>
          <w:ins w:id="1479" w:author="ahueni" w:date="2018-04-22T15:37:00Z"/>
          <w:rFonts w:ascii="Lucida Console" w:hAnsi="Lucida Console"/>
          <w:sz w:val="20"/>
          <w:szCs w:val="20"/>
          <w:lang w:val="en-US"/>
        </w:rPr>
      </w:pPr>
      <w:proofErr w:type="gramStart"/>
      <w:ins w:id="148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Certificate[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1]:</w:t>
        </w:r>
      </w:ins>
    </w:p>
    <w:p w14:paraId="35520C59" w14:textId="77777777" w:rsidR="00D76D9B" w:rsidRPr="00D76D9B" w:rsidRDefault="00D76D9B" w:rsidP="00D76D9B">
      <w:pPr>
        <w:rPr>
          <w:ins w:id="1481" w:author="ahueni" w:date="2018-04-22T15:37:00Z"/>
          <w:rFonts w:ascii="Lucida Console" w:hAnsi="Lucida Console"/>
          <w:sz w:val="20"/>
          <w:szCs w:val="20"/>
          <w:lang w:val="en-US"/>
        </w:rPr>
      </w:pPr>
      <w:ins w:id="148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Owner: CN=SPECCHIOVM2</w:t>
        </w:r>
      </w:ins>
    </w:p>
    <w:p w14:paraId="27B076E5" w14:textId="77777777" w:rsidR="00D76D9B" w:rsidRPr="00D76D9B" w:rsidRDefault="00D76D9B" w:rsidP="00D76D9B">
      <w:pPr>
        <w:rPr>
          <w:ins w:id="1483" w:author="ahueni" w:date="2018-04-22T15:37:00Z"/>
          <w:rFonts w:ascii="Lucida Console" w:hAnsi="Lucida Console"/>
          <w:sz w:val="20"/>
          <w:szCs w:val="20"/>
          <w:lang w:val="en-US"/>
        </w:rPr>
      </w:pPr>
      <w:ins w:id="148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Issuer: CN=SPECCHIO Trust</w:t>
        </w:r>
      </w:ins>
    </w:p>
    <w:p w14:paraId="37CDEA63" w14:textId="77777777" w:rsidR="00D76D9B" w:rsidRPr="00D76D9B" w:rsidRDefault="00D76D9B" w:rsidP="00D76D9B">
      <w:pPr>
        <w:rPr>
          <w:ins w:id="1485" w:author="ahueni" w:date="2018-04-22T15:37:00Z"/>
          <w:rFonts w:ascii="Lucida Console" w:hAnsi="Lucida Console"/>
          <w:sz w:val="20"/>
          <w:szCs w:val="20"/>
          <w:lang w:val="en-US"/>
        </w:rPr>
      </w:pPr>
      <w:ins w:id="148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Serial number: 4f6cb713</w:t>
        </w:r>
      </w:ins>
    </w:p>
    <w:p w14:paraId="71A59E78" w14:textId="77777777" w:rsidR="00D76D9B" w:rsidRPr="00D76D9B" w:rsidRDefault="00D76D9B" w:rsidP="00D76D9B">
      <w:pPr>
        <w:rPr>
          <w:ins w:id="1487" w:author="ahueni" w:date="2018-04-22T15:37:00Z"/>
          <w:rFonts w:ascii="Lucida Console" w:hAnsi="Lucida Console"/>
          <w:sz w:val="20"/>
          <w:szCs w:val="20"/>
          <w:lang w:val="en-US"/>
        </w:rPr>
      </w:pPr>
      <w:ins w:id="148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Valid from: Sun Apr 22 09:35:45 EDT 2018 until: Wed Apr 19 09:35:45 EDT 2028</w:t>
        </w:r>
      </w:ins>
    </w:p>
    <w:p w14:paraId="79BD5EDF" w14:textId="77777777" w:rsidR="00D76D9B" w:rsidRPr="00D76D9B" w:rsidRDefault="00D76D9B" w:rsidP="00D76D9B">
      <w:pPr>
        <w:rPr>
          <w:ins w:id="1489" w:author="ahueni" w:date="2018-04-22T15:37:00Z"/>
          <w:rFonts w:ascii="Lucida Console" w:hAnsi="Lucida Console"/>
          <w:sz w:val="20"/>
          <w:szCs w:val="20"/>
          <w:lang w:val="en-US"/>
        </w:rPr>
      </w:pPr>
      <w:ins w:id="149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Certificate fingerprints:</w:t>
        </w:r>
      </w:ins>
    </w:p>
    <w:p w14:paraId="70ED85D3" w14:textId="77777777" w:rsidR="00D76D9B" w:rsidRPr="00D76D9B" w:rsidRDefault="00D76D9B" w:rsidP="00D76D9B">
      <w:pPr>
        <w:rPr>
          <w:ins w:id="1491" w:author="ahueni" w:date="2018-04-22T15:37:00Z"/>
          <w:rFonts w:ascii="Lucida Console" w:hAnsi="Lucida Console"/>
          <w:sz w:val="20"/>
          <w:szCs w:val="20"/>
          <w:lang w:val="en-US"/>
        </w:rPr>
      </w:pPr>
      <w:ins w:id="149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ab/>
          <w:t xml:space="preserve"> MD5:  B4:50:3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C:D5:6E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:62:5E:46:1A:1A:BE:DE:66:B5:57:72</w:t>
        </w:r>
      </w:ins>
    </w:p>
    <w:p w14:paraId="6333D062" w14:textId="77777777" w:rsidR="00D76D9B" w:rsidRPr="00D76D9B" w:rsidRDefault="00D76D9B" w:rsidP="00D76D9B">
      <w:pPr>
        <w:rPr>
          <w:ins w:id="1493" w:author="ahueni" w:date="2018-04-22T15:37:00Z"/>
          <w:rFonts w:ascii="Lucida Console" w:hAnsi="Lucida Console"/>
          <w:sz w:val="20"/>
          <w:szCs w:val="20"/>
          <w:lang w:val="en-US"/>
        </w:rPr>
      </w:pPr>
      <w:ins w:id="149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ab/>
          <w:t xml:space="preserve"> SHA1: 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63:07:D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0:BA:A5:A5:11:86:3C:8B:AB:E4:FC:0E:8A:B5:9B:F8:1B:85</w:t>
        </w:r>
      </w:ins>
    </w:p>
    <w:p w14:paraId="55CE2C9F" w14:textId="77777777" w:rsidR="00D76D9B" w:rsidRPr="00D76D9B" w:rsidRDefault="00D76D9B" w:rsidP="00D76D9B">
      <w:pPr>
        <w:rPr>
          <w:ins w:id="1495" w:author="ahueni" w:date="2018-04-22T15:37:00Z"/>
          <w:rFonts w:ascii="Lucida Console" w:hAnsi="Lucida Console"/>
          <w:sz w:val="20"/>
          <w:szCs w:val="20"/>
          <w:lang w:val="en-US"/>
        </w:rPr>
      </w:pPr>
      <w:ins w:id="149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lastRenderedPageBreak/>
          <w:tab/>
          <w:t xml:space="preserve"> SHA256: 58:99:3A:3C: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09:B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6:BE:2A:DF:DB:13:E3:49:97:99:AB:F1:21:BD:53:CC:1F:9F:F0:F0:34:0E:62:71:91:39:3B</w:t>
        </w:r>
      </w:ins>
    </w:p>
    <w:p w14:paraId="6192B49D" w14:textId="77777777" w:rsidR="00D76D9B" w:rsidRPr="00D76D9B" w:rsidRDefault="00D76D9B" w:rsidP="00D76D9B">
      <w:pPr>
        <w:rPr>
          <w:ins w:id="1497" w:author="ahueni" w:date="2018-04-22T15:37:00Z"/>
          <w:rFonts w:ascii="Lucida Console" w:hAnsi="Lucida Console"/>
          <w:sz w:val="20"/>
          <w:szCs w:val="20"/>
          <w:lang w:val="en-US"/>
        </w:rPr>
      </w:pPr>
      <w:ins w:id="149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Signature algorithm name: SHA256withRSA</w:t>
        </w:r>
      </w:ins>
    </w:p>
    <w:p w14:paraId="5427D79B" w14:textId="77777777" w:rsidR="00D76D9B" w:rsidRPr="00D76D9B" w:rsidRDefault="00D76D9B" w:rsidP="00D76D9B">
      <w:pPr>
        <w:rPr>
          <w:ins w:id="1499" w:author="ahueni" w:date="2018-04-22T15:37:00Z"/>
          <w:rFonts w:ascii="Lucida Console" w:hAnsi="Lucida Console"/>
          <w:sz w:val="20"/>
          <w:szCs w:val="20"/>
          <w:lang w:val="en-US"/>
        </w:rPr>
      </w:pPr>
      <w:ins w:id="150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Subject Public Key Algorithm: 2048-bit RSA key</w:t>
        </w:r>
      </w:ins>
    </w:p>
    <w:p w14:paraId="178736B8" w14:textId="77777777" w:rsidR="00D76D9B" w:rsidRPr="00D76D9B" w:rsidRDefault="00D76D9B" w:rsidP="00D76D9B">
      <w:pPr>
        <w:rPr>
          <w:ins w:id="1501" w:author="ahueni" w:date="2018-04-22T15:37:00Z"/>
          <w:rFonts w:ascii="Lucida Console" w:hAnsi="Lucida Console"/>
          <w:sz w:val="20"/>
          <w:szCs w:val="20"/>
          <w:lang w:val="en-US"/>
        </w:rPr>
      </w:pPr>
      <w:ins w:id="150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Version: 3</w:t>
        </w:r>
      </w:ins>
    </w:p>
    <w:p w14:paraId="394AE96A" w14:textId="77777777" w:rsidR="00D76D9B" w:rsidRPr="00D76D9B" w:rsidRDefault="00D76D9B" w:rsidP="00D76D9B">
      <w:pPr>
        <w:rPr>
          <w:ins w:id="1503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09E966AC" w14:textId="77777777" w:rsidR="00D76D9B" w:rsidRPr="00D76D9B" w:rsidRDefault="00D76D9B" w:rsidP="00D76D9B">
      <w:pPr>
        <w:rPr>
          <w:ins w:id="1504" w:author="ahueni" w:date="2018-04-22T15:37:00Z"/>
          <w:rFonts w:ascii="Lucida Console" w:hAnsi="Lucida Console"/>
          <w:sz w:val="20"/>
          <w:szCs w:val="20"/>
          <w:lang w:val="en-US"/>
        </w:rPr>
      </w:pPr>
      <w:ins w:id="1505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Extensions: </w:t>
        </w:r>
      </w:ins>
    </w:p>
    <w:p w14:paraId="5A147BD2" w14:textId="77777777" w:rsidR="00D76D9B" w:rsidRPr="00D76D9B" w:rsidRDefault="00D76D9B" w:rsidP="00D76D9B">
      <w:pPr>
        <w:rPr>
          <w:ins w:id="1506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5EDF0EFD" w14:textId="77777777" w:rsidR="00D76D9B" w:rsidRPr="00D76D9B" w:rsidRDefault="00D76D9B" w:rsidP="00D76D9B">
      <w:pPr>
        <w:rPr>
          <w:ins w:id="1507" w:author="ahueni" w:date="2018-04-22T15:37:00Z"/>
          <w:rFonts w:ascii="Lucida Console" w:hAnsi="Lucida Console"/>
          <w:sz w:val="20"/>
          <w:szCs w:val="20"/>
          <w:lang w:val="en-US"/>
        </w:rPr>
      </w:pPr>
      <w:ins w:id="150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#1: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ObjectId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2.5.29.35 Criticality=false</w:t>
        </w:r>
      </w:ins>
    </w:p>
    <w:p w14:paraId="2E4EE8BC" w14:textId="77777777" w:rsidR="00D76D9B" w:rsidRPr="00D76D9B" w:rsidRDefault="00D76D9B" w:rsidP="00D76D9B">
      <w:pPr>
        <w:rPr>
          <w:ins w:id="1509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1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AuthorityKeyIdentifier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2443528F" w14:textId="77777777" w:rsidR="00D76D9B" w:rsidRPr="00D76D9B" w:rsidRDefault="00D76D9B" w:rsidP="00D76D9B">
      <w:pPr>
        <w:rPr>
          <w:ins w:id="1511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1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KeyIdentifier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45C2FEC2" w14:textId="77777777" w:rsidR="00D76D9B" w:rsidRPr="00D76D9B" w:rsidRDefault="00D76D9B" w:rsidP="00D76D9B">
      <w:pPr>
        <w:rPr>
          <w:ins w:id="1513" w:author="ahueni" w:date="2018-04-22T15:37:00Z"/>
          <w:rFonts w:ascii="Lucida Console" w:hAnsi="Lucida Console"/>
          <w:sz w:val="20"/>
          <w:szCs w:val="20"/>
          <w:lang w:val="en-US"/>
        </w:rPr>
      </w:pPr>
      <w:ins w:id="151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0000: 96 5D E6 3E 6A 5E C4 F1   B2 9F 49 FC 7B 2A 85 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21  .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].&gt;j^....I..*.!</w:t>
        </w:r>
      </w:ins>
    </w:p>
    <w:p w14:paraId="64B424E7" w14:textId="77777777" w:rsidR="00D76D9B" w:rsidRPr="00D76D9B" w:rsidRDefault="00D76D9B" w:rsidP="00D76D9B">
      <w:pPr>
        <w:rPr>
          <w:ins w:id="1515" w:author="ahueni" w:date="2018-04-22T15:37:00Z"/>
          <w:rFonts w:ascii="Lucida Console" w:hAnsi="Lucida Console"/>
          <w:sz w:val="20"/>
          <w:szCs w:val="20"/>
          <w:lang w:val="en-US"/>
        </w:rPr>
      </w:pPr>
      <w:ins w:id="151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0010: C8 82 CA 8C                                        ....</w:t>
        </w:r>
      </w:ins>
    </w:p>
    <w:p w14:paraId="6DF8963F" w14:textId="77777777" w:rsidR="00D76D9B" w:rsidRPr="00D76D9B" w:rsidRDefault="00D76D9B" w:rsidP="00D76D9B">
      <w:pPr>
        <w:rPr>
          <w:ins w:id="1517" w:author="ahueni" w:date="2018-04-22T15:37:00Z"/>
          <w:rFonts w:ascii="Lucida Console" w:hAnsi="Lucida Console"/>
          <w:sz w:val="20"/>
          <w:szCs w:val="20"/>
          <w:lang w:val="en-US"/>
        </w:rPr>
      </w:pPr>
      <w:ins w:id="151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74A8D10A" w14:textId="77777777" w:rsidR="00D76D9B" w:rsidRPr="00D76D9B" w:rsidRDefault="00D76D9B" w:rsidP="00D76D9B">
      <w:pPr>
        <w:rPr>
          <w:ins w:id="1519" w:author="ahueni" w:date="2018-04-22T15:37:00Z"/>
          <w:rFonts w:ascii="Lucida Console" w:hAnsi="Lucida Console"/>
          <w:sz w:val="20"/>
          <w:szCs w:val="20"/>
          <w:lang w:val="en-US"/>
        </w:rPr>
      </w:pPr>
      <w:ins w:id="152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0B686B0A" w14:textId="77777777" w:rsidR="00D76D9B" w:rsidRPr="00D76D9B" w:rsidRDefault="00D76D9B" w:rsidP="00D76D9B">
      <w:pPr>
        <w:rPr>
          <w:ins w:id="1521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3FDF2298" w14:textId="77777777" w:rsidR="00D76D9B" w:rsidRPr="00D76D9B" w:rsidRDefault="00D76D9B" w:rsidP="00D76D9B">
      <w:pPr>
        <w:rPr>
          <w:ins w:id="1522" w:author="ahueni" w:date="2018-04-22T15:37:00Z"/>
          <w:rFonts w:ascii="Lucida Console" w:hAnsi="Lucida Console"/>
          <w:sz w:val="20"/>
          <w:szCs w:val="20"/>
          <w:lang w:val="en-US"/>
        </w:rPr>
      </w:pPr>
      <w:ins w:id="1523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#2: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ObjectId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2.5.29.17 Criticality=false</w:t>
        </w:r>
      </w:ins>
    </w:p>
    <w:p w14:paraId="6E3EF164" w14:textId="77777777" w:rsidR="00D76D9B" w:rsidRPr="00D76D9B" w:rsidRDefault="00D76D9B" w:rsidP="00D76D9B">
      <w:pPr>
        <w:rPr>
          <w:ins w:id="1524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25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SubjectAlternativeName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7FBF70CD" w14:textId="77777777" w:rsidR="00D76D9B" w:rsidRPr="00D76D9B" w:rsidRDefault="00D76D9B" w:rsidP="00D76D9B">
      <w:pPr>
        <w:rPr>
          <w:ins w:id="1526" w:author="ahueni" w:date="2018-04-22T15:37:00Z"/>
          <w:rFonts w:ascii="Lucida Console" w:hAnsi="Lucida Console"/>
          <w:sz w:val="20"/>
          <w:szCs w:val="20"/>
          <w:lang w:val="en-US"/>
        </w:rPr>
      </w:pPr>
      <w:ins w:id="1527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DNSName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localhost</w:t>
        </w:r>
      </w:ins>
    </w:p>
    <w:p w14:paraId="6E5762D4" w14:textId="77777777" w:rsidR="00D76D9B" w:rsidRPr="00D76D9B" w:rsidRDefault="00D76D9B" w:rsidP="00D76D9B">
      <w:pPr>
        <w:rPr>
          <w:ins w:id="1528" w:author="ahueni" w:date="2018-04-22T15:37:00Z"/>
          <w:rFonts w:ascii="Lucida Console" w:hAnsi="Lucida Console"/>
          <w:sz w:val="20"/>
          <w:szCs w:val="20"/>
          <w:lang w:val="en-US"/>
        </w:rPr>
      </w:pPr>
      <w:ins w:id="1529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IPAddress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127.0.0.1</w:t>
        </w:r>
      </w:ins>
    </w:p>
    <w:p w14:paraId="297750AF" w14:textId="77777777" w:rsidR="00D76D9B" w:rsidRPr="00D76D9B" w:rsidRDefault="00D76D9B" w:rsidP="00D76D9B">
      <w:pPr>
        <w:rPr>
          <w:ins w:id="1530" w:author="ahueni" w:date="2018-04-22T15:37:00Z"/>
          <w:rFonts w:ascii="Lucida Console" w:hAnsi="Lucida Console"/>
          <w:sz w:val="20"/>
          <w:szCs w:val="20"/>
          <w:lang w:val="en-US"/>
        </w:rPr>
      </w:pPr>
      <w:ins w:id="1531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IPAddress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192.168.56.101</w:t>
        </w:r>
      </w:ins>
    </w:p>
    <w:p w14:paraId="615F122E" w14:textId="77777777" w:rsidR="00D76D9B" w:rsidRPr="00D76D9B" w:rsidRDefault="00D76D9B" w:rsidP="00D76D9B">
      <w:pPr>
        <w:rPr>
          <w:ins w:id="1532" w:author="ahueni" w:date="2018-04-22T15:37:00Z"/>
          <w:rFonts w:ascii="Lucida Console" w:hAnsi="Lucida Console"/>
          <w:sz w:val="20"/>
          <w:szCs w:val="20"/>
          <w:lang w:val="en-US"/>
        </w:rPr>
      </w:pPr>
      <w:ins w:id="1533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174948ED" w14:textId="77777777" w:rsidR="00D76D9B" w:rsidRPr="00D76D9B" w:rsidRDefault="00D76D9B" w:rsidP="00D76D9B">
      <w:pPr>
        <w:rPr>
          <w:ins w:id="1534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717F7A3F" w14:textId="77777777" w:rsidR="00D76D9B" w:rsidRPr="00D76D9B" w:rsidRDefault="00D76D9B" w:rsidP="00D76D9B">
      <w:pPr>
        <w:rPr>
          <w:ins w:id="1535" w:author="ahueni" w:date="2018-04-22T15:37:00Z"/>
          <w:rFonts w:ascii="Lucida Console" w:hAnsi="Lucida Console"/>
          <w:sz w:val="20"/>
          <w:szCs w:val="20"/>
          <w:lang w:val="en-US"/>
        </w:rPr>
      </w:pPr>
      <w:ins w:id="153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#3: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ObjectId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2.5.29.14 Criticality=false</w:t>
        </w:r>
      </w:ins>
    </w:p>
    <w:p w14:paraId="4281AE09" w14:textId="77777777" w:rsidR="00D76D9B" w:rsidRPr="00D76D9B" w:rsidRDefault="00D76D9B" w:rsidP="00D76D9B">
      <w:pPr>
        <w:rPr>
          <w:ins w:id="1537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3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SubjectKeyIdentifier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03FE5F86" w14:textId="77777777" w:rsidR="00D76D9B" w:rsidRPr="00D76D9B" w:rsidRDefault="00D76D9B" w:rsidP="00D76D9B">
      <w:pPr>
        <w:rPr>
          <w:ins w:id="1539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4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KeyIdentifier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50A33966" w14:textId="77777777" w:rsidR="00D76D9B" w:rsidRPr="00D76D9B" w:rsidRDefault="00D76D9B" w:rsidP="00D76D9B">
      <w:pPr>
        <w:rPr>
          <w:ins w:id="1541" w:author="ahueni" w:date="2018-04-22T15:37:00Z"/>
          <w:rFonts w:ascii="Lucida Console" w:hAnsi="Lucida Console"/>
          <w:sz w:val="20"/>
          <w:szCs w:val="20"/>
          <w:lang w:val="en-US"/>
        </w:rPr>
      </w:pPr>
      <w:ins w:id="154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0000: D4 46 AF 8A AE 9B 4B 15   B3 77 36 BB AE 05 A3 C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6  .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F....K..w6.....</w:t>
        </w:r>
      </w:ins>
    </w:p>
    <w:p w14:paraId="20DDCDDB" w14:textId="77777777" w:rsidR="00D76D9B" w:rsidRPr="00D76D9B" w:rsidRDefault="00D76D9B" w:rsidP="00D76D9B">
      <w:pPr>
        <w:rPr>
          <w:ins w:id="1543" w:author="ahueni" w:date="2018-04-22T15:37:00Z"/>
          <w:rFonts w:ascii="Lucida Console" w:hAnsi="Lucida Console"/>
          <w:sz w:val="20"/>
          <w:szCs w:val="20"/>
          <w:lang w:val="en-US"/>
        </w:rPr>
      </w:pPr>
      <w:ins w:id="154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0010: 11 94 02 2B                                        ...+</w:t>
        </w:r>
      </w:ins>
    </w:p>
    <w:p w14:paraId="782F0F31" w14:textId="77777777" w:rsidR="00D76D9B" w:rsidRPr="00D76D9B" w:rsidRDefault="00D76D9B" w:rsidP="00D76D9B">
      <w:pPr>
        <w:rPr>
          <w:ins w:id="1545" w:author="ahueni" w:date="2018-04-22T15:37:00Z"/>
          <w:rFonts w:ascii="Lucida Console" w:hAnsi="Lucida Console"/>
          <w:sz w:val="20"/>
          <w:szCs w:val="20"/>
          <w:lang w:val="en-US"/>
        </w:rPr>
      </w:pPr>
      <w:ins w:id="154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4066B353" w14:textId="77777777" w:rsidR="00D76D9B" w:rsidRPr="00D76D9B" w:rsidRDefault="00D76D9B" w:rsidP="00D76D9B">
      <w:pPr>
        <w:rPr>
          <w:ins w:id="1547" w:author="ahueni" w:date="2018-04-22T15:37:00Z"/>
          <w:rFonts w:ascii="Lucida Console" w:hAnsi="Lucida Console"/>
          <w:sz w:val="20"/>
          <w:szCs w:val="20"/>
          <w:lang w:val="en-US"/>
        </w:rPr>
      </w:pPr>
      <w:ins w:id="154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3EFA5FFA" w14:textId="77777777" w:rsidR="00D76D9B" w:rsidRPr="00D76D9B" w:rsidRDefault="00D76D9B" w:rsidP="00D76D9B">
      <w:pPr>
        <w:rPr>
          <w:ins w:id="1549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2640D815" w14:textId="77777777" w:rsidR="00D76D9B" w:rsidRPr="00D76D9B" w:rsidRDefault="00D76D9B" w:rsidP="00D76D9B">
      <w:pPr>
        <w:rPr>
          <w:ins w:id="1550" w:author="ahueni" w:date="2018-04-22T15:37:00Z"/>
          <w:rFonts w:ascii="Lucida Console" w:hAnsi="Lucida Console"/>
          <w:sz w:val="20"/>
          <w:szCs w:val="20"/>
          <w:lang w:val="en-US"/>
        </w:rPr>
      </w:pPr>
      <w:proofErr w:type="gramStart"/>
      <w:ins w:id="1551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Certificate[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2]:</w:t>
        </w:r>
      </w:ins>
    </w:p>
    <w:p w14:paraId="20AE6470" w14:textId="77777777" w:rsidR="00D76D9B" w:rsidRPr="00D76D9B" w:rsidRDefault="00D76D9B" w:rsidP="00D76D9B">
      <w:pPr>
        <w:rPr>
          <w:ins w:id="1552" w:author="ahueni" w:date="2018-04-22T15:37:00Z"/>
          <w:rFonts w:ascii="Lucida Console" w:hAnsi="Lucida Console"/>
          <w:sz w:val="20"/>
          <w:szCs w:val="20"/>
          <w:lang w:val="en-US"/>
        </w:rPr>
      </w:pPr>
      <w:ins w:id="1553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Owner: CN=SPECCHIO Trust</w:t>
        </w:r>
      </w:ins>
    </w:p>
    <w:p w14:paraId="5D4FE91D" w14:textId="77777777" w:rsidR="00D76D9B" w:rsidRPr="00D76D9B" w:rsidRDefault="00D76D9B" w:rsidP="00D76D9B">
      <w:pPr>
        <w:rPr>
          <w:ins w:id="1554" w:author="ahueni" w:date="2018-04-22T15:37:00Z"/>
          <w:rFonts w:ascii="Lucida Console" w:hAnsi="Lucida Console"/>
          <w:sz w:val="20"/>
          <w:szCs w:val="20"/>
          <w:lang w:val="en-US"/>
        </w:rPr>
      </w:pPr>
      <w:ins w:id="1555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Issuer: CN=SPECCHIO Trust</w:t>
        </w:r>
      </w:ins>
    </w:p>
    <w:p w14:paraId="5DAEE1DD" w14:textId="77777777" w:rsidR="00D76D9B" w:rsidRPr="00D76D9B" w:rsidRDefault="00D76D9B" w:rsidP="00D76D9B">
      <w:pPr>
        <w:rPr>
          <w:ins w:id="1556" w:author="ahueni" w:date="2018-04-22T15:37:00Z"/>
          <w:rFonts w:ascii="Lucida Console" w:hAnsi="Lucida Console"/>
          <w:sz w:val="20"/>
          <w:szCs w:val="20"/>
          <w:lang w:val="en-US"/>
        </w:rPr>
      </w:pPr>
      <w:ins w:id="1557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Serial number: 1423ae1e</w:t>
        </w:r>
      </w:ins>
    </w:p>
    <w:p w14:paraId="191BBD72" w14:textId="77777777" w:rsidR="00D76D9B" w:rsidRPr="00D76D9B" w:rsidRDefault="00D76D9B" w:rsidP="00D76D9B">
      <w:pPr>
        <w:rPr>
          <w:ins w:id="1558" w:author="ahueni" w:date="2018-04-22T15:37:00Z"/>
          <w:rFonts w:ascii="Lucida Console" w:hAnsi="Lucida Console"/>
          <w:sz w:val="20"/>
          <w:szCs w:val="20"/>
          <w:lang w:val="en-US"/>
        </w:rPr>
      </w:pPr>
      <w:ins w:id="1559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Valid from: Sun Apr 22 09:32:25 EDT 2018 until: Wed Apr 19 09:32:25 EDT 2028</w:t>
        </w:r>
      </w:ins>
    </w:p>
    <w:p w14:paraId="583F6FF1" w14:textId="77777777" w:rsidR="00D76D9B" w:rsidRPr="00D76D9B" w:rsidRDefault="00D76D9B" w:rsidP="00D76D9B">
      <w:pPr>
        <w:rPr>
          <w:ins w:id="1560" w:author="ahueni" w:date="2018-04-22T15:37:00Z"/>
          <w:rFonts w:ascii="Lucida Console" w:hAnsi="Lucida Console"/>
          <w:sz w:val="20"/>
          <w:szCs w:val="20"/>
          <w:lang w:val="en-US"/>
        </w:rPr>
      </w:pPr>
      <w:ins w:id="1561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Certificate fingerprints:</w:t>
        </w:r>
      </w:ins>
    </w:p>
    <w:p w14:paraId="14B64CDE" w14:textId="77777777" w:rsidR="00D76D9B" w:rsidRPr="00D76D9B" w:rsidRDefault="00D76D9B" w:rsidP="00D76D9B">
      <w:pPr>
        <w:rPr>
          <w:ins w:id="1562" w:author="ahueni" w:date="2018-04-22T15:37:00Z"/>
          <w:rFonts w:ascii="Lucida Console" w:hAnsi="Lucida Console"/>
          <w:sz w:val="20"/>
          <w:szCs w:val="20"/>
          <w:lang w:val="en-US"/>
        </w:rPr>
      </w:pPr>
      <w:ins w:id="1563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ab/>
          <w:t xml:space="preserve"> MD5:  97:92:30:DF:1A: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DD:85:8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C:FC:09:E9:FA:70:12:4B:9B</w:t>
        </w:r>
      </w:ins>
    </w:p>
    <w:p w14:paraId="30AF8BBC" w14:textId="77777777" w:rsidR="00D76D9B" w:rsidRPr="00D76D9B" w:rsidRDefault="00D76D9B" w:rsidP="00D76D9B">
      <w:pPr>
        <w:rPr>
          <w:ins w:id="1564" w:author="ahueni" w:date="2018-04-22T15:37:00Z"/>
          <w:rFonts w:ascii="Lucida Console" w:hAnsi="Lucida Console"/>
          <w:sz w:val="20"/>
          <w:szCs w:val="20"/>
          <w:lang w:val="en-US"/>
        </w:rPr>
      </w:pPr>
      <w:ins w:id="1565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ab/>
          <w:t xml:space="preserve"> SHA1: A7:37:6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B:63:2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A:A8:E0:1C:63:78:85:41:5F:A1:6A:BA:25:D5:0A:09</w:t>
        </w:r>
      </w:ins>
    </w:p>
    <w:p w14:paraId="59906FC8" w14:textId="77777777" w:rsidR="00D76D9B" w:rsidRPr="00D76D9B" w:rsidRDefault="00D76D9B" w:rsidP="00D76D9B">
      <w:pPr>
        <w:rPr>
          <w:ins w:id="1566" w:author="ahueni" w:date="2018-04-22T15:37:00Z"/>
          <w:rFonts w:ascii="Lucida Console" w:hAnsi="Lucida Console"/>
          <w:sz w:val="20"/>
          <w:szCs w:val="20"/>
          <w:lang w:val="de-CH"/>
          <w:rPrChange w:id="1567" w:author="ahueni" w:date="2018-04-22T15:37:00Z">
            <w:rPr>
              <w:ins w:id="1568" w:author="ahueni" w:date="2018-04-22T15:37:00Z"/>
              <w:rFonts w:ascii="Lucida Console" w:hAnsi="Lucida Console"/>
              <w:sz w:val="20"/>
              <w:szCs w:val="20"/>
              <w:lang w:val="en-US"/>
            </w:rPr>
          </w:rPrChange>
        </w:rPr>
      </w:pPr>
      <w:ins w:id="1569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ab/>
          <w:t xml:space="preserve"> </w:t>
        </w:r>
        <w:r w:rsidRPr="00D76D9B">
          <w:rPr>
            <w:rFonts w:ascii="Lucida Console" w:hAnsi="Lucida Console"/>
            <w:sz w:val="20"/>
            <w:szCs w:val="20"/>
            <w:lang w:val="de-CH"/>
            <w:rPrChange w:id="1570" w:author="ahueni" w:date="2018-04-22T15:37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SHA256: 97:3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de-CH"/>
            <w:rPrChange w:id="1571" w:author="ahueni" w:date="2018-04-22T15:37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F:9E:0D</w:t>
        </w:r>
        <w:proofErr w:type="gramEnd"/>
        <w:r w:rsidRPr="00D76D9B">
          <w:rPr>
            <w:rFonts w:ascii="Lucida Console" w:hAnsi="Lucida Console"/>
            <w:sz w:val="20"/>
            <w:szCs w:val="20"/>
            <w:lang w:val="de-CH"/>
            <w:rPrChange w:id="1572" w:author="ahueni" w:date="2018-04-22T15:37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t>:C2:76:5E:59:78:59:E4:19:85:56:C9:88:93:B0:71:36:07:48:71:A1:B4:00:F6:FF:9E:8D:A1:55</w:t>
        </w:r>
      </w:ins>
    </w:p>
    <w:p w14:paraId="151D263F" w14:textId="77777777" w:rsidR="00D76D9B" w:rsidRPr="00D76D9B" w:rsidRDefault="00D76D9B" w:rsidP="00D76D9B">
      <w:pPr>
        <w:rPr>
          <w:ins w:id="1573" w:author="ahueni" w:date="2018-04-22T15:37:00Z"/>
          <w:rFonts w:ascii="Lucida Console" w:hAnsi="Lucida Console"/>
          <w:sz w:val="20"/>
          <w:szCs w:val="20"/>
          <w:lang w:val="en-US"/>
        </w:rPr>
      </w:pPr>
      <w:ins w:id="157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Signature algorithm name: SHA256withRSA</w:t>
        </w:r>
      </w:ins>
    </w:p>
    <w:p w14:paraId="1A510985" w14:textId="77777777" w:rsidR="00D76D9B" w:rsidRPr="00D76D9B" w:rsidRDefault="00D76D9B" w:rsidP="00D76D9B">
      <w:pPr>
        <w:rPr>
          <w:ins w:id="1575" w:author="ahueni" w:date="2018-04-22T15:37:00Z"/>
          <w:rFonts w:ascii="Lucida Console" w:hAnsi="Lucida Console"/>
          <w:sz w:val="20"/>
          <w:szCs w:val="20"/>
          <w:lang w:val="en-US"/>
        </w:rPr>
      </w:pPr>
      <w:ins w:id="157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Subject Public Key Algorithm: 4096-bit RSA key</w:t>
        </w:r>
      </w:ins>
    </w:p>
    <w:p w14:paraId="31E6E37F" w14:textId="77777777" w:rsidR="00D76D9B" w:rsidRPr="00D76D9B" w:rsidRDefault="00D76D9B" w:rsidP="00D76D9B">
      <w:pPr>
        <w:rPr>
          <w:ins w:id="1577" w:author="ahueni" w:date="2018-04-22T15:37:00Z"/>
          <w:rFonts w:ascii="Lucida Console" w:hAnsi="Lucida Console"/>
          <w:sz w:val="20"/>
          <w:szCs w:val="20"/>
          <w:lang w:val="en-US"/>
        </w:rPr>
      </w:pPr>
      <w:ins w:id="157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Version: 3</w:t>
        </w:r>
      </w:ins>
    </w:p>
    <w:p w14:paraId="01B2511D" w14:textId="77777777" w:rsidR="00D76D9B" w:rsidRPr="00D76D9B" w:rsidRDefault="00D76D9B" w:rsidP="00D76D9B">
      <w:pPr>
        <w:rPr>
          <w:ins w:id="1579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30DE6E13" w14:textId="77777777" w:rsidR="00D76D9B" w:rsidRPr="00D76D9B" w:rsidRDefault="00D76D9B" w:rsidP="00D76D9B">
      <w:pPr>
        <w:rPr>
          <w:ins w:id="1580" w:author="ahueni" w:date="2018-04-22T15:37:00Z"/>
          <w:rFonts w:ascii="Lucida Console" w:hAnsi="Lucida Console"/>
          <w:sz w:val="20"/>
          <w:szCs w:val="20"/>
          <w:lang w:val="en-US"/>
        </w:rPr>
      </w:pPr>
      <w:ins w:id="1581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Extensions: </w:t>
        </w:r>
      </w:ins>
    </w:p>
    <w:p w14:paraId="60318CA5" w14:textId="77777777" w:rsidR="00D76D9B" w:rsidRPr="00D76D9B" w:rsidRDefault="00D76D9B" w:rsidP="00D76D9B">
      <w:pPr>
        <w:rPr>
          <w:ins w:id="1582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67ED7A31" w14:textId="77777777" w:rsidR="00D76D9B" w:rsidRPr="00D76D9B" w:rsidRDefault="00D76D9B" w:rsidP="00D76D9B">
      <w:pPr>
        <w:rPr>
          <w:ins w:id="1583" w:author="ahueni" w:date="2018-04-22T15:37:00Z"/>
          <w:rFonts w:ascii="Lucida Console" w:hAnsi="Lucida Console"/>
          <w:sz w:val="20"/>
          <w:szCs w:val="20"/>
          <w:lang w:val="en-US"/>
        </w:rPr>
      </w:pPr>
      <w:ins w:id="158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#1: </w:t>
        </w:r>
        <w:proofErr w:type="spellStart"/>
        <w:r w:rsidRPr="00D76D9B">
          <w:rPr>
            <w:rFonts w:ascii="Lucida Console" w:hAnsi="Lucida Console"/>
            <w:sz w:val="20"/>
            <w:szCs w:val="20"/>
            <w:lang w:val="en-US"/>
          </w:rPr>
          <w:t>ObjectId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>: 2.5.29.14 Criticality=false</w:t>
        </w:r>
      </w:ins>
    </w:p>
    <w:p w14:paraId="1C75AB5B" w14:textId="77777777" w:rsidR="00D76D9B" w:rsidRPr="00D76D9B" w:rsidRDefault="00D76D9B" w:rsidP="00D76D9B">
      <w:pPr>
        <w:rPr>
          <w:ins w:id="1585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8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SubjectKeyIdentifier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693B77B4" w14:textId="77777777" w:rsidR="00D76D9B" w:rsidRPr="00D76D9B" w:rsidRDefault="00D76D9B" w:rsidP="00D76D9B">
      <w:pPr>
        <w:rPr>
          <w:ins w:id="1587" w:author="ahueni" w:date="2018-04-22T15:37:00Z"/>
          <w:rFonts w:ascii="Lucida Console" w:hAnsi="Lucida Console"/>
          <w:sz w:val="20"/>
          <w:szCs w:val="20"/>
          <w:lang w:val="en-US"/>
        </w:rPr>
      </w:pPr>
      <w:proofErr w:type="spellStart"/>
      <w:ins w:id="1588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KeyIdentifier</w:t>
        </w:r>
        <w:proofErr w:type="spellEnd"/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 [</w:t>
        </w:r>
      </w:ins>
    </w:p>
    <w:p w14:paraId="296C36B1" w14:textId="77777777" w:rsidR="00D76D9B" w:rsidRPr="00D76D9B" w:rsidRDefault="00D76D9B" w:rsidP="00D76D9B">
      <w:pPr>
        <w:rPr>
          <w:ins w:id="1589" w:author="ahueni" w:date="2018-04-22T15:37:00Z"/>
          <w:rFonts w:ascii="Lucida Console" w:hAnsi="Lucida Console"/>
          <w:sz w:val="20"/>
          <w:szCs w:val="20"/>
          <w:lang w:val="en-US"/>
        </w:rPr>
      </w:pPr>
      <w:ins w:id="1590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 xml:space="preserve">0000: 96 5D E6 3E 6A 5E C4 F1   B2 9F 49 FC 7B 2A 85 </w:t>
        </w:r>
        <w:proofErr w:type="gramStart"/>
        <w:r w:rsidRPr="00D76D9B">
          <w:rPr>
            <w:rFonts w:ascii="Lucida Console" w:hAnsi="Lucida Console"/>
            <w:sz w:val="20"/>
            <w:szCs w:val="20"/>
            <w:lang w:val="en-US"/>
          </w:rPr>
          <w:t>21  .</w:t>
        </w:r>
        <w:proofErr w:type="gramEnd"/>
        <w:r w:rsidRPr="00D76D9B">
          <w:rPr>
            <w:rFonts w:ascii="Lucida Console" w:hAnsi="Lucida Console"/>
            <w:sz w:val="20"/>
            <w:szCs w:val="20"/>
            <w:lang w:val="en-US"/>
          </w:rPr>
          <w:t>].&gt;j^....I..*.!</w:t>
        </w:r>
      </w:ins>
    </w:p>
    <w:p w14:paraId="377AF945" w14:textId="77777777" w:rsidR="00D76D9B" w:rsidRPr="00D76D9B" w:rsidRDefault="00D76D9B" w:rsidP="00D76D9B">
      <w:pPr>
        <w:rPr>
          <w:ins w:id="1591" w:author="ahueni" w:date="2018-04-22T15:37:00Z"/>
          <w:rFonts w:ascii="Lucida Console" w:hAnsi="Lucida Console"/>
          <w:sz w:val="20"/>
          <w:szCs w:val="20"/>
          <w:lang w:val="en-US"/>
        </w:rPr>
      </w:pPr>
      <w:ins w:id="1592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0010: C8 82 CA 8C                                        ....</w:t>
        </w:r>
      </w:ins>
    </w:p>
    <w:p w14:paraId="03B9A529" w14:textId="77777777" w:rsidR="00D76D9B" w:rsidRPr="00D76D9B" w:rsidRDefault="00D76D9B" w:rsidP="00D76D9B">
      <w:pPr>
        <w:rPr>
          <w:ins w:id="1593" w:author="ahueni" w:date="2018-04-22T15:37:00Z"/>
          <w:rFonts w:ascii="Lucida Console" w:hAnsi="Lucida Console"/>
          <w:sz w:val="20"/>
          <w:szCs w:val="20"/>
          <w:lang w:val="en-US"/>
        </w:rPr>
      </w:pPr>
      <w:ins w:id="1594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0401C840" w14:textId="77777777" w:rsidR="00D76D9B" w:rsidRPr="00D76D9B" w:rsidRDefault="00D76D9B" w:rsidP="00D76D9B">
      <w:pPr>
        <w:rPr>
          <w:ins w:id="1595" w:author="ahueni" w:date="2018-04-22T15:37:00Z"/>
          <w:rFonts w:ascii="Lucida Console" w:hAnsi="Lucida Console"/>
          <w:sz w:val="20"/>
          <w:szCs w:val="20"/>
          <w:lang w:val="en-US"/>
        </w:rPr>
      </w:pPr>
      <w:ins w:id="1596" w:author="ahueni" w:date="2018-04-22T15:37:00Z">
        <w:r w:rsidRPr="00D76D9B">
          <w:rPr>
            <w:rFonts w:ascii="Lucida Console" w:hAnsi="Lucida Console"/>
            <w:sz w:val="20"/>
            <w:szCs w:val="20"/>
            <w:lang w:val="en-US"/>
          </w:rPr>
          <w:t>]</w:t>
        </w:r>
      </w:ins>
    </w:p>
    <w:p w14:paraId="536BF51F" w14:textId="77777777" w:rsidR="00D76D9B" w:rsidRPr="00D76D9B" w:rsidRDefault="00D76D9B" w:rsidP="00D76D9B">
      <w:pPr>
        <w:rPr>
          <w:ins w:id="1597" w:author="ahueni" w:date="2018-04-22T15:37:00Z"/>
          <w:rFonts w:ascii="Lucida Console" w:hAnsi="Lucida Console"/>
          <w:sz w:val="20"/>
          <w:szCs w:val="20"/>
          <w:lang w:val="en-US"/>
        </w:rPr>
      </w:pPr>
    </w:p>
    <w:p w14:paraId="153E4428" w14:textId="77777777" w:rsidR="004A4E55" w:rsidRPr="004A4E55" w:rsidRDefault="004A4E55" w:rsidP="004A4E55">
      <w:pPr>
        <w:rPr>
          <w:ins w:id="1598" w:author="ahueni" w:date="2018-04-22T15:21:00Z"/>
          <w:rFonts w:ascii="Lucida Console" w:hAnsi="Lucida Console"/>
          <w:sz w:val="20"/>
          <w:szCs w:val="20"/>
          <w:lang w:val="en-US"/>
        </w:rPr>
      </w:pPr>
    </w:p>
    <w:p w14:paraId="4E9131C5" w14:textId="10C97F30" w:rsidR="00A916C5" w:rsidRPr="00A916C5" w:rsidDel="00A2627D" w:rsidRDefault="004A4E55" w:rsidP="004A4E55">
      <w:pPr>
        <w:rPr>
          <w:del w:id="1599" w:author="ahueni" w:date="2018-04-22T14:26:00Z"/>
          <w:rFonts w:ascii="Lucida Console" w:hAnsi="Lucida Console"/>
          <w:sz w:val="20"/>
          <w:szCs w:val="20"/>
          <w:lang w:val="en-US"/>
        </w:rPr>
      </w:pPr>
      <w:ins w:id="1600" w:author="ahueni" w:date="2018-04-22T15:21:00Z">
        <w:r w:rsidRPr="004A4E55" w:rsidDel="00A2627D">
          <w:rPr>
            <w:rFonts w:ascii="Lucida Console" w:hAnsi="Lucida Console"/>
            <w:sz w:val="20"/>
            <w:szCs w:val="20"/>
            <w:lang w:val="en-US"/>
          </w:rPr>
          <w:t xml:space="preserve"> </w:t>
        </w:r>
      </w:ins>
      <w:del w:id="1601" w:author="ahueni" w:date="2018-04-22T14:26:00Z">
        <w:r w:rsidR="00A916C5" w:rsidRPr="00A916C5" w:rsidDel="00A2627D">
          <w:rPr>
            <w:rFonts w:ascii="Lucida Console" w:hAnsi="Lucida Console"/>
            <w:sz w:val="20"/>
            <w:szCs w:val="20"/>
            <w:lang w:val="en-US"/>
          </w:rPr>
          <w:delText>Alias name: s1as</w:delText>
        </w:r>
      </w:del>
    </w:p>
    <w:p w14:paraId="332F432F" w14:textId="25E048F3" w:rsidR="00A916C5" w:rsidRPr="00A916C5" w:rsidDel="00A2627D" w:rsidRDefault="00A916C5" w:rsidP="00A916C5">
      <w:pPr>
        <w:rPr>
          <w:del w:id="1602" w:author="ahueni" w:date="2018-04-22T14:26:00Z"/>
          <w:rFonts w:ascii="Lucida Console" w:hAnsi="Lucida Console"/>
          <w:sz w:val="20"/>
          <w:szCs w:val="20"/>
          <w:lang w:val="en-US"/>
        </w:rPr>
      </w:pPr>
      <w:del w:id="160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Creation date: Apr 21, 2018</w:delText>
        </w:r>
      </w:del>
    </w:p>
    <w:p w14:paraId="37313C24" w14:textId="53D16948" w:rsidR="00A916C5" w:rsidRPr="00A916C5" w:rsidDel="00A2627D" w:rsidRDefault="00A916C5" w:rsidP="00A916C5">
      <w:pPr>
        <w:rPr>
          <w:del w:id="1604" w:author="ahueni" w:date="2018-04-22T14:26:00Z"/>
          <w:rFonts w:ascii="Lucida Console" w:hAnsi="Lucida Console"/>
          <w:sz w:val="20"/>
          <w:szCs w:val="20"/>
          <w:lang w:val="en-US"/>
        </w:rPr>
      </w:pPr>
      <w:del w:id="160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Entry type: PrivateKeyEntry</w:delText>
        </w:r>
      </w:del>
    </w:p>
    <w:p w14:paraId="76DCF14A" w14:textId="34FA3B2C" w:rsidR="00A916C5" w:rsidRPr="00A916C5" w:rsidDel="00A2627D" w:rsidRDefault="00A916C5" w:rsidP="00A916C5">
      <w:pPr>
        <w:rPr>
          <w:del w:id="1606" w:author="ahueni" w:date="2018-04-22T14:26:00Z"/>
          <w:rFonts w:ascii="Lucida Console" w:hAnsi="Lucida Console"/>
          <w:sz w:val="20"/>
          <w:szCs w:val="20"/>
          <w:lang w:val="en-US"/>
        </w:rPr>
      </w:pPr>
      <w:del w:id="1607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Certificate chain length: 2</w:delText>
        </w:r>
      </w:del>
    </w:p>
    <w:p w14:paraId="15219746" w14:textId="2F1B0F8D" w:rsidR="00A916C5" w:rsidRPr="00A916C5" w:rsidDel="00A2627D" w:rsidRDefault="00A916C5" w:rsidP="00A916C5">
      <w:pPr>
        <w:rPr>
          <w:del w:id="1608" w:author="ahueni" w:date="2018-04-22T14:26:00Z"/>
          <w:rFonts w:ascii="Lucida Console" w:hAnsi="Lucida Console"/>
          <w:sz w:val="20"/>
          <w:szCs w:val="20"/>
          <w:lang w:val="en-US"/>
        </w:rPr>
      </w:pPr>
      <w:del w:id="1609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Certificate[1]:</w:delText>
        </w:r>
      </w:del>
    </w:p>
    <w:p w14:paraId="44B527C7" w14:textId="253558F1" w:rsidR="00A916C5" w:rsidRPr="00A916C5" w:rsidDel="00A2627D" w:rsidRDefault="00A916C5" w:rsidP="00A916C5">
      <w:pPr>
        <w:rPr>
          <w:del w:id="1610" w:author="ahueni" w:date="2018-04-22T14:26:00Z"/>
          <w:rFonts w:ascii="Lucida Console" w:hAnsi="Lucida Console"/>
          <w:sz w:val="20"/>
          <w:szCs w:val="20"/>
          <w:lang w:val="en-US"/>
        </w:rPr>
      </w:pPr>
      <w:del w:id="161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Owner: CN=SPECCHIOVM2</w:delText>
        </w:r>
      </w:del>
    </w:p>
    <w:p w14:paraId="74C3E4D7" w14:textId="7C229DC8" w:rsidR="00A916C5" w:rsidRPr="00A916C5" w:rsidDel="00A2627D" w:rsidRDefault="00A916C5" w:rsidP="00A916C5">
      <w:pPr>
        <w:rPr>
          <w:del w:id="1612" w:author="ahueni" w:date="2018-04-22T14:26:00Z"/>
          <w:rFonts w:ascii="Lucida Console" w:hAnsi="Lucida Console"/>
          <w:sz w:val="20"/>
          <w:szCs w:val="20"/>
          <w:lang w:val="en-US"/>
        </w:rPr>
      </w:pPr>
      <w:del w:id="161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Issuer: CN=SPECCHIO Trust</w:delText>
        </w:r>
      </w:del>
    </w:p>
    <w:p w14:paraId="1A2F0D5C" w14:textId="7FADC953" w:rsidR="00A916C5" w:rsidRPr="00A916C5" w:rsidDel="00A2627D" w:rsidRDefault="00A916C5" w:rsidP="00A916C5">
      <w:pPr>
        <w:rPr>
          <w:del w:id="1614" w:author="ahueni" w:date="2018-04-22T14:26:00Z"/>
          <w:rFonts w:ascii="Lucida Console" w:hAnsi="Lucida Console"/>
          <w:sz w:val="20"/>
          <w:szCs w:val="20"/>
          <w:lang w:val="en-US"/>
        </w:rPr>
      </w:pPr>
      <w:del w:id="161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Serial number: 8ab7457</w:delText>
        </w:r>
      </w:del>
    </w:p>
    <w:p w14:paraId="1A2042A3" w14:textId="3D939899" w:rsidR="00A916C5" w:rsidRPr="00A916C5" w:rsidDel="00A2627D" w:rsidRDefault="00A916C5" w:rsidP="00A916C5">
      <w:pPr>
        <w:rPr>
          <w:del w:id="1616" w:author="ahueni" w:date="2018-04-22T14:26:00Z"/>
          <w:rFonts w:ascii="Lucida Console" w:hAnsi="Lucida Console"/>
          <w:sz w:val="20"/>
          <w:szCs w:val="20"/>
          <w:lang w:val="en-US"/>
        </w:rPr>
      </w:pPr>
      <w:del w:id="1617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Valid from: Sat Apr 21 05:44:53 EDT 2018 until: Tue Apr 18 05:44:53 EDT 2028</w:delText>
        </w:r>
      </w:del>
    </w:p>
    <w:p w14:paraId="62A9343D" w14:textId="7C7EDDE6" w:rsidR="00A916C5" w:rsidRPr="00A916C5" w:rsidDel="00A2627D" w:rsidRDefault="00A916C5" w:rsidP="00A916C5">
      <w:pPr>
        <w:rPr>
          <w:del w:id="1618" w:author="ahueni" w:date="2018-04-22T14:26:00Z"/>
          <w:rFonts w:ascii="Lucida Console" w:hAnsi="Lucida Console"/>
          <w:sz w:val="20"/>
          <w:szCs w:val="20"/>
          <w:lang w:val="en-US"/>
        </w:rPr>
      </w:pPr>
      <w:del w:id="1619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Certificate fingerprints:</w:delText>
        </w:r>
      </w:del>
    </w:p>
    <w:p w14:paraId="1045FDE0" w14:textId="724130B3" w:rsidR="00A916C5" w:rsidRPr="00A916C5" w:rsidDel="00A2627D" w:rsidRDefault="00A916C5" w:rsidP="00A916C5">
      <w:pPr>
        <w:rPr>
          <w:del w:id="1620" w:author="ahueni" w:date="2018-04-22T14:26:00Z"/>
          <w:rFonts w:ascii="Lucida Console" w:hAnsi="Lucida Console"/>
          <w:sz w:val="20"/>
          <w:szCs w:val="20"/>
          <w:lang w:val="en-US"/>
        </w:rPr>
      </w:pPr>
      <w:del w:id="162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tab/>
          <w:delText xml:space="preserve"> MD5:  E7:CD:CF:CC:11:EC:69:BE:32:AE:E9:FC:96:54:9F:20</w:delText>
        </w:r>
      </w:del>
    </w:p>
    <w:p w14:paraId="68293B8F" w14:textId="052DDAD3" w:rsidR="00A916C5" w:rsidRPr="00A916C5" w:rsidDel="00A2627D" w:rsidRDefault="00A916C5" w:rsidP="00A916C5">
      <w:pPr>
        <w:rPr>
          <w:del w:id="1622" w:author="ahueni" w:date="2018-04-22T14:26:00Z"/>
          <w:rFonts w:ascii="Lucida Console" w:hAnsi="Lucida Console"/>
          <w:sz w:val="20"/>
          <w:szCs w:val="20"/>
          <w:lang w:val="en-US"/>
        </w:rPr>
      </w:pPr>
      <w:del w:id="162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tab/>
          <w:delText xml:space="preserve"> SHA1: C7:53:ED:5C:69:6A:CB:85:73:D3:7A:C6:46:88:2B:22:22:0F:DF:9E</w:delText>
        </w:r>
      </w:del>
    </w:p>
    <w:p w14:paraId="10DEDE34" w14:textId="210183E0" w:rsidR="00A916C5" w:rsidRPr="00A916C5" w:rsidDel="00A2627D" w:rsidRDefault="00A916C5" w:rsidP="00A916C5">
      <w:pPr>
        <w:rPr>
          <w:del w:id="1624" w:author="ahueni" w:date="2018-04-22T14:26:00Z"/>
          <w:rFonts w:ascii="Lucida Console" w:hAnsi="Lucida Console"/>
          <w:sz w:val="20"/>
          <w:szCs w:val="20"/>
          <w:lang w:val="en-US"/>
        </w:rPr>
      </w:pPr>
      <w:del w:id="162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tab/>
          <w:delText xml:space="preserve"> SHA256: F6:E0:FF:E2:2A:29:E2:81:A2:59:8A:13:D2:D3:A8:D4:DC:61:25:20:F5:99:7D:60:A5:57:BC:C3:1C:F9:14:33</w:delText>
        </w:r>
      </w:del>
    </w:p>
    <w:p w14:paraId="50FF3107" w14:textId="2ADA2C19" w:rsidR="00A916C5" w:rsidRPr="00A916C5" w:rsidDel="00A2627D" w:rsidRDefault="00A916C5" w:rsidP="00A916C5">
      <w:pPr>
        <w:rPr>
          <w:del w:id="1626" w:author="ahueni" w:date="2018-04-22T14:26:00Z"/>
          <w:rFonts w:ascii="Lucida Console" w:hAnsi="Lucida Console"/>
          <w:sz w:val="20"/>
          <w:szCs w:val="20"/>
          <w:lang w:val="en-US"/>
        </w:rPr>
      </w:pPr>
      <w:del w:id="1627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Signature algorithm name: SHA256withRSA</w:delText>
        </w:r>
      </w:del>
    </w:p>
    <w:p w14:paraId="6908C5F6" w14:textId="6F769719" w:rsidR="00A916C5" w:rsidRPr="00A916C5" w:rsidDel="00A2627D" w:rsidRDefault="00A916C5" w:rsidP="00A916C5">
      <w:pPr>
        <w:rPr>
          <w:del w:id="1628" w:author="ahueni" w:date="2018-04-22T14:26:00Z"/>
          <w:rFonts w:ascii="Lucida Console" w:hAnsi="Lucida Console"/>
          <w:sz w:val="20"/>
          <w:szCs w:val="20"/>
          <w:lang w:val="en-US"/>
        </w:rPr>
      </w:pPr>
      <w:del w:id="1629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Subject Public Key Algorithm: 2048-bit RSA key</w:delText>
        </w:r>
      </w:del>
    </w:p>
    <w:p w14:paraId="109F6834" w14:textId="25080C53" w:rsidR="00A916C5" w:rsidRPr="00A916C5" w:rsidDel="00A2627D" w:rsidRDefault="00A916C5" w:rsidP="00A916C5">
      <w:pPr>
        <w:rPr>
          <w:del w:id="1630" w:author="ahueni" w:date="2018-04-22T14:26:00Z"/>
          <w:rFonts w:ascii="Lucida Console" w:hAnsi="Lucida Console"/>
          <w:sz w:val="20"/>
          <w:szCs w:val="20"/>
          <w:lang w:val="en-US"/>
        </w:rPr>
      </w:pPr>
      <w:del w:id="163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Version: 3</w:delText>
        </w:r>
      </w:del>
    </w:p>
    <w:p w14:paraId="4E6D53B4" w14:textId="40CD8566" w:rsidR="00A916C5" w:rsidRPr="00A916C5" w:rsidDel="00A2627D" w:rsidRDefault="00A916C5" w:rsidP="00A916C5">
      <w:pPr>
        <w:rPr>
          <w:del w:id="1632" w:author="ahueni" w:date="2018-04-22T14:26:00Z"/>
          <w:rFonts w:ascii="Lucida Console" w:hAnsi="Lucida Console"/>
          <w:sz w:val="20"/>
          <w:szCs w:val="20"/>
          <w:lang w:val="en-US"/>
        </w:rPr>
      </w:pPr>
    </w:p>
    <w:p w14:paraId="5330FECD" w14:textId="77B478DD" w:rsidR="00A916C5" w:rsidRPr="00A916C5" w:rsidDel="00A2627D" w:rsidRDefault="00A916C5" w:rsidP="00A916C5">
      <w:pPr>
        <w:rPr>
          <w:del w:id="1633" w:author="ahueni" w:date="2018-04-22T14:26:00Z"/>
          <w:rFonts w:ascii="Lucida Console" w:hAnsi="Lucida Console"/>
          <w:sz w:val="20"/>
          <w:szCs w:val="20"/>
          <w:lang w:val="en-US"/>
        </w:rPr>
      </w:pPr>
      <w:del w:id="1634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 xml:space="preserve">Extensions: </w:delText>
        </w:r>
      </w:del>
    </w:p>
    <w:p w14:paraId="19ABD338" w14:textId="618DA15B" w:rsidR="00A916C5" w:rsidRPr="00A916C5" w:rsidDel="00A2627D" w:rsidRDefault="00A916C5" w:rsidP="00A916C5">
      <w:pPr>
        <w:rPr>
          <w:del w:id="1635" w:author="ahueni" w:date="2018-04-22T14:26:00Z"/>
          <w:rFonts w:ascii="Lucida Console" w:hAnsi="Lucida Console"/>
          <w:sz w:val="20"/>
          <w:szCs w:val="20"/>
          <w:lang w:val="en-US"/>
        </w:rPr>
      </w:pPr>
    </w:p>
    <w:p w14:paraId="6FD2CF87" w14:textId="2C8858B9" w:rsidR="00A916C5" w:rsidRPr="00A916C5" w:rsidDel="00A2627D" w:rsidRDefault="00A916C5" w:rsidP="00A916C5">
      <w:pPr>
        <w:rPr>
          <w:del w:id="1636" w:author="ahueni" w:date="2018-04-22T14:26:00Z"/>
          <w:rFonts w:ascii="Lucida Console" w:hAnsi="Lucida Console"/>
          <w:sz w:val="20"/>
          <w:szCs w:val="20"/>
          <w:lang w:val="en-US"/>
        </w:rPr>
      </w:pPr>
      <w:del w:id="1637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#1: ObjectId: 2.5.29.35 Criticality=false</w:delText>
        </w:r>
      </w:del>
    </w:p>
    <w:p w14:paraId="05705320" w14:textId="45B1A7E5" w:rsidR="00A916C5" w:rsidRPr="00A916C5" w:rsidDel="00A2627D" w:rsidRDefault="00A916C5" w:rsidP="00A916C5">
      <w:pPr>
        <w:rPr>
          <w:del w:id="1638" w:author="ahueni" w:date="2018-04-22T14:26:00Z"/>
          <w:rFonts w:ascii="Lucida Console" w:hAnsi="Lucida Console"/>
          <w:sz w:val="20"/>
          <w:szCs w:val="20"/>
          <w:lang w:val="en-US"/>
        </w:rPr>
      </w:pPr>
      <w:del w:id="1639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AuthorityKeyIdentifier [</w:delText>
        </w:r>
      </w:del>
    </w:p>
    <w:p w14:paraId="4131A773" w14:textId="756B01CD" w:rsidR="00A916C5" w:rsidRPr="00B23E06" w:rsidDel="00A2627D" w:rsidRDefault="00A916C5" w:rsidP="00A916C5">
      <w:pPr>
        <w:rPr>
          <w:del w:id="1640" w:author="ahueni" w:date="2018-04-22T14:26:00Z"/>
          <w:rFonts w:ascii="Lucida Console" w:hAnsi="Lucida Console"/>
          <w:sz w:val="20"/>
          <w:szCs w:val="20"/>
          <w:rPrChange w:id="1641" w:author="ahueni" w:date="2018-05-09T21:45:00Z">
            <w:rPr>
              <w:del w:id="1642" w:author="ahueni" w:date="2018-04-22T14:26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643" w:author="ahueni" w:date="2018-04-22T14:26:00Z">
        <w:r w:rsidRPr="00B23E06" w:rsidDel="00A2627D">
          <w:rPr>
            <w:rFonts w:ascii="Lucida Console" w:hAnsi="Lucida Console"/>
            <w:sz w:val="20"/>
            <w:szCs w:val="20"/>
            <w:rPrChange w:id="1644" w:author="ahueni" w:date="2018-05-09T21:45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KeyIdentifier [</w:delText>
        </w:r>
      </w:del>
    </w:p>
    <w:p w14:paraId="28F1C2CB" w14:textId="63538B0C" w:rsidR="00A916C5" w:rsidRPr="00B23E06" w:rsidDel="00A2627D" w:rsidRDefault="00A916C5" w:rsidP="00A916C5">
      <w:pPr>
        <w:rPr>
          <w:del w:id="1645" w:author="ahueni" w:date="2018-04-22T14:26:00Z"/>
          <w:rFonts w:ascii="Lucida Console" w:hAnsi="Lucida Console"/>
          <w:sz w:val="20"/>
          <w:szCs w:val="20"/>
          <w:rPrChange w:id="1646" w:author="ahueni" w:date="2018-05-09T21:45:00Z">
            <w:rPr>
              <w:del w:id="1647" w:author="ahueni" w:date="2018-04-22T14:26:00Z"/>
              <w:rFonts w:ascii="Lucida Console" w:hAnsi="Lucida Console"/>
              <w:sz w:val="20"/>
              <w:szCs w:val="20"/>
              <w:lang w:val="de-CH"/>
            </w:rPr>
          </w:rPrChange>
        </w:rPr>
      </w:pPr>
      <w:del w:id="1648" w:author="ahueni" w:date="2018-04-22T14:26:00Z">
        <w:r w:rsidRPr="00B23E06" w:rsidDel="00A2627D">
          <w:rPr>
            <w:rFonts w:ascii="Lucida Console" w:hAnsi="Lucida Console"/>
            <w:sz w:val="20"/>
            <w:szCs w:val="20"/>
            <w:rPrChange w:id="1649" w:author="ahueni" w:date="2018-05-09T21:45:00Z">
              <w:rPr>
                <w:rFonts w:ascii="Lucida Console" w:hAnsi="Lucida Console"/>
                <w:sz w:val="20"/>
                <w:szCs w:val="20"/>
                <w:lang w:val="de-CH"/>
              </w:rPr>
            </w:rPrChange>
          </w:rPr>
          <w:delText>0000: C8 C1 D9 4B D7 9E 18 0F   7E 6E FD 57 17 20 96 A2  ...K.....n.W. ..</w:delText>
        </w:r>
      </w:del>
    </w:p>
    <w:p w14:paraId="5DCA9B51" w14:textId="51714028" w:rsidR="00A916C5" w:rsidRPr="00A916C5" w:rsidDel="00A2627D" w:rsidRDefault="00A916C5" w:rsidP="00A916C5">
      <w:pPr>
        <w:rPr>
          <w:del w:id="1650" w:author="ahueni" w:date="2018-04-22T14:26:00Z"/>
          <w:rFonts w:ascii="Lucida Console" w:hAnsi="Lucida Console"/>
          <w:sz w:val="20"/>
          <w:szCs w:val="20"/>
          <w:lang w:val="en-US"/>
        </w:rPr>
      </w:pPr>
      <w:del w:id="165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0010: BC F6 0D C6                                        ....</w:delText>
        </w:r>
      </w:del>
    </w:p>
    <w:p w14:paraId="40B56DC2" w14:textId="0B45C527" w:rsidR="00A916C5" w:rsidRPr="00A916C5" w:rsidDel="00A2627D" w:rsidRDefault="00A916C5" w:rsidP="00A916C5">
      <w:pPr>
        <w:rPr>
          <w:del w:id="1652" w:author="ahueni" w:date="2018-04-22T14:26:00Z"/>
          <w:rFonts w:ascii="Lucida Console" w:hAnsi="Lucida Console"/>
          <w:sz w:val="20"/>
          <w:szCs w:val="20"/>
          <w:lang w:val="en-US"/>
        </w:rPr>
      </w:pPr>
      <w:del w:id="165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0B408492" w14:textId="097A7A95" w:rsidR="00A916C5" w:rsidRPr="00A916C5" w:rsidDel="00A2627D" w:rsidRDefault="00A916C5" w:rsidP="00A916C5">
      <w:pPr>
        <w:rPr>
          <w:del w:id="1654" w:author="ahueni" w:date="2018-04-22T14:26:00Z"/>
          <w:rFonts w:ascii="Lucida Console" w:hAnsi="Lucida Console"/>
          <w:sz w:val="20"/>
          <w:szCs w:val="20"/>
          <w:lang w:val="en-US"/>
        </w:rPr>
      </w:pPr>
      <w:del w:id="165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452A8764" w14:textId="3ABD645C" w:rsidR="00A916C5" w:rsidRPr="00A916C5" w:rsidDel="00A2627D" w:rsidRDefault="00A916C5" w:rsidP="00A916C5">
      <w:pPr>
        <w:rPr>
          <w:del w:id="1656" w:author="ahueni" w:date="2018-04-22T14:26:00Z"/>
          <w:rFonts w:ascii="Lucida Console" w:hAnsi="Lucida Console"/>
          <w:sz w:val="20"/>
          <w:szCs w:val="20"/>
          <w:lang w:val="en-US"/>
        </w:rPr>
      </w:pPr>
    </w:p>
    <w:p w14:paraId="0B98E392" w14:textId="71C4B1D8" w:rsidR="00A916C5" w:rsidRPr="00A916C5" w:rsidDel="00A2627D" w:rsidRDefault="00A916C5" w:rsidP="00A916C5">
      <w:pPr>
        <w:rPr>
          <w:del w:id="1657" w:author="ahueni" w:date="2018-04-22T14:26:00Z"/>
          <w:rFonts w:ascii="Lucida Console" w:hAnsi="Lucida Console"/>
          <w:sz w:val="20"/>
          <w:szCs w:val="20"/>
          <w:lang w:val="en-US"/>
        </w:rPr>
      </w:pPr>
      <w:del w:id="1658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#2: ObjectId: 2.5.29.14 Criticality=false</w:delText>
        </w:r>
      </w:del>
    </w:p>
    <w:p w14:paraId="035EFC29" w14:textId="4CDD57D2" w:rsidR="00A916C5" w:rsidRPr="00A916C5" w:rsidDel="00A2627D" w:rsidRDefault="00A916C5" w:rsidP="00A916C5">
      <w:pPr>
        <w:rPr>
          <w:del w:id="1659" w:author="ahueni" w:date="2018-04-22T14:26:00Z"/>
          <w:rFonts w:ascii="Lucida Console" w:hAnsi="Lucida Console"/>
          <w:sz w:val="20"/>
          <w:szCs w:val="20"/>
          <w:lang w:val="en-US"/>
        </w:rPr>
      </w:pPr>
      <w:del w:id="1660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SubjectKeyIdentifier [</w:delText>
        </w:r>
      </w:del>
    </w:p>
    <w:p w14:paraId="6DFC5322" w14:textId="3BBD6CC1" w:rsidR="00A916C5" w:rsidRPr="00A916C5" w:rsidDel="00A2627D" w:rsidRDefault="00A916C5" w:rsidP="00A916C5">
      <w:pPr>
        <w:rPr>
          <w:del w:id="1661" w:author="ahueni" w:date="2018-04-22T14:26:00Z"/>
          <w:rFonts w:ascii="Lucida Console" w:hAnsi="Lucida Console"/>
          <w:sz w:val="20"/>
          <w:szCs w:val="20"/>
          <w:lang w:val="en-US"/>
        </w:rPr>
      </w:pPr>
      <w:del w:id="1662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KeyIdentifier [</w:delText>
        </w:r>
      </w:del>
    </w:p>
    <w:p w14:paraId="040E3FEF" w14:textId="7FC72E2E" w:rsidR="00A916C5" w:rsidRPr="00A916C5" w:rsidDel="00A2627D" w:rsidRDefault="00A916C5" w:rsidP="00A916C5">
      <w:pPr>
        <w:rPr>
          <w:del w:id="1663" w:author="ahueni" w:date="2018-04-22T14:26:00Z"/>
          <w:rFonts w:ascii="Lucida Console" w:hAnsi="Lucida Console"/>
          <w:sz w:val="20"/>
          <w:szCs w:val="20"/>
          <w:lang w:val="en-US"/>
        </w:rPr>
      </w:pPr>
      <w:del w:id="1664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0000: 3A B3 2D 85 FB EF 89 73   35 7B DE 13 02 AC 06 3B  :.-....s5......;</w:delText>
        </w:r>
      </w:del>
    </w:p>
    <w:p w14:paraId="31B75B9D" w14:textId="7A499D39" w:rsidR="00A916C5" w:rsidRPr="00A916C5" w:rsidDel="00A2627D" w:rsidRDefault="00A916C5" w:rsidP="00A916C5">
      <w:pPr>
        <w:rPr>
          <w:del w:id="1665" w:author="ahueni" w:date="2018-04-22T14:26:00Z"/>
          <w:rFonts w:ascii="Lucida Console" w:hAnsi="Lucida Console"/>
          <w:sz w:val="20"/>
          <w:szCs w:val="20"/>
          <w:lang w:val="en-US"/>
        </w:rPr>
      </w:pPr>
      <w:del w:id="1666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0010: 74 C4 93 61                                        t..a</w:delText>
        </w:r>
      </w:del>
    </w:p>
    <w:p w14:paraId="62425AD1" w14:textId="25FA4EF6" w:rsidR="00A916C5" w:rsidRPr="00A916C5" w:rsidDel="00A2627D" w:rsidRDefault="00A916C5" w:rsidP="00A916C5">
      <w:pPr>
        <w:rPr>
          <w:del w:id="1667" w:author="ahueni" w:date="2018-04-22T14:26:00Z"/>
          <w:rFonts w:ascii="Lucida Console" w:hAnsi="Lucida Console"/>
          <w:sz w:val="20"/>
          <w:szCs w:val="20"/>
          <w:lang w:val="en-US"/>
        </w:rPr>
      </w:pPr>
      <w:del w:id="1668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26A2FA64" w14:textId="27D0F0F3" w:rsidR="00A916C5" w:rsidRPr="00A916C5" w:rsidDel="00A2627D" w:rsidRDefault="00A916C5" w:rsidP="00A916C5">
      <w:pPr>
        <w:rPr>
          <w:del w:id="1669" w:author="ahueni" w:date="2018-04-22T14:26:00Z"/>
          <w:rFonts w:ascii="Lucida Console" w:hAnsi="Lucida Console"/>
          <w:sz w:val="20"/>
          <w:szCs w:val="20"/>
          <w:lang w:val="en-US"/>
        </w:rPr>
      </w:pPr>
      <w:del w:id="1670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556C8879" w14:textId="15B87551" w:rsidR="00A916C5" w:rsidRPr="00A916C5" w:rsidDel="00A2627D" w:rsidRDefault="00A916C5" w:rsidP="00A916C5">
      <w:pPr>
        <w:rPr>
          <w:del w:id="1671" w:author="ahueni" w:date="2018-04-22T14:26:00Z"/>
          <w:rFonts w:ascii="Lucida Console" w:hAnsi="Lucida Console"/>
          <w:sz w:val="20"/>
          <w:szCs w:val="20"/>
          <w:lang w:val="en-US"/>
        </w:rPr>
      </w:pPr>
    </w:p>
    <w:p w14:paraId="3FBC6200" w14:textId="2E2A7CAE" w:rsidR="00A916C5" w:rsidRPr="00A916C5" w:rsidDel="00A2627D" w:rsidRDefault="00A916C5" w:rsidP="00A916C5">
      <w:pPr>
        <w:rPr>
          <w:del w:id="1672" w:author="ahueni" w:date="2018-04-22T14:26:00Z"/>
          <w:rFonts w:ascii="Lucida Console" w:hAnsi="Lucida Console"/>
          <w:sz w:val="20"/>
          <w:szCs w:val="20"/>
          <w:lang w:val="en-US"/>
        </w:rPr>
      </w:pPr>
      <w:del w:id="167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Certificate[2]:</w:delText>
        </w:r>
      </w:del>
    </w:p>
    <w:p w14:paraId="39085DE3" w14:textId="5F70A318" w:rsidR="00A916C5" w:rsidRPr="00A916C5" w:rsidDel="00A2627D" w:rsidRDefault="00A916C5" w:rsidP="00A916C5">
      <w:pPr>
        <w:rPr>
          <w:del w:id="1674" w:author="ahueni" w:date="2018-04-22T14:26:00Z"/>
          <w:rFonts w:ascii="Lucida Console" w:hAnsi="Lucida Console"/>
          <w:sz w:val="20"/>
          <w:szCs w:val="20"/>
          <w:lang w:val="en-US"/>
        </w:rPr>
      </w:pPr>
      <w:del w:id="167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Owner: CN=SPECCHIO Trust</w:delText>
        </w:r>
      </w:del>
    </w:p>
    <w:p w14:paraId="110696AC" w14:textId="1610C1A6" w:rsidR="00A916C5" w:rsidRPr="00A916C5" w:rsidDel="00A2627D" w:rsidRDefault="00A916C5" w:rsidP="00A916C5">
      <w:pPr>
        <w:rPr>
          <w:del w:id="1676" w:author="ahueni" w:date="2018-04-22T14:26:00Z"/>
          <w:rFonts w:ascii="Lucida Console" w:hAnsi="Lucida Console"/>
          <w:sz w:val="20"/>
          <w:szCs w:val="20"/>
          <w:lang w:val="en-US"/>
        </w:rPr>
      </w:pPr>
      <w:del w:id="1677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Issuer: CN=SPECCHIO Trust</w:delText>
        </w:r>
      </w:del>
    </w:p>
    <w:p w14:paraId="44CF09B8" w14:textId="3F4457EE" w:rsidR="00A916C5" w:rsidRPr="00A916C5" w:rsidDel="00A2627D" w:rsidRDefault="00A916C5" w:rsidP="00A916C5">
      <w:pPr>
        <w:rPr>
          <w:del w:id="1678" w:author="ahueni" w:date="2018-04-22T14:26:00Z"/>
          <w:rFonts w:ascii="Lucida Console" w:hAnsi="Lucida Console"/>
          <w:sz w:val="20"/>
          <w:szCs w:val="20"/>
          <w:lang w:val="en-US"/>
        </w:rPr>
      </w:pPr>
      <w:del w:id="1679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Serial number: 18aab359</w:delText>
        </w:r>
      </w:del>
    </w:p>
    <w:p w14:paraId="55B4AB63" w14:textId="35D54571" w:rsidR="00A916C5" w:rsidRPr="00A916C5" w:rsidDel="00A2627D" w:rsidRDefault="00A916C5" w:rsidP="00A916C5">
      <w:pPr>
        <w:rPr>
          <w:del w:id="1680" w:author="ahueni" w:date="2018-04-22T14:26:00Z"/>
          <w:rFonts w:ascii="Lucida Console" w:hAnsi="Lucida Console"/>
          <w:sz w:val="20"/>
          <w:szCs w:val="20"/>
          <w:lang w:val="en-US"/>
        </w:rPr>
      </w:pPr>
      <w:del w:id="168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Valid from: Sat Apr 21 05:35:44 EDT 2018 until: Tue Apr 18 05:35:44 EDT 2028</w:delText>
        </w:r>
      </w:del>
    </w:p>
    <w:p w14:paraId="0F1FE31D" w14:textId="15510347" w:rsidR="00A916C5" w:rsidRPr="00A916C5" w:rsidDel="00A2627D" w:rsidRDefault="00A916C5" w:rsidP="00A916C5">
      <w:pPr>
        <w:rPr>
          <w:del w:id="1682" w:author="ahueni" w:date="2018-04-22T14:26:00Z"/>
          <w:rFonts w:ascii="Lucida Console" w:hAnsi="Lucida Console"/>
          <w:sz w:val="20"/>
          <w:szCs w:val="20"/>
          <w:lang w:val="en-US"/>
        </w:rPr>
      </w:pPr>
      <w:del w:id="168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Certificate fingerprints:</w:delText>
        </w:r>
      </w:del>
    </w:p>
    <w:p w14:paraId="55588376" w14:textId="6232786D" w:rsidR="00A916C5" w:rsidRPr="00A916C5" w:rsidDel="00A2627D" w:rsidRDefault="00A916C5" w:rsidP="00A916C5">
      <w:pPr>
        <w:rPr>
          <w:del w:id="1684" w:author="ahueni" w:date="2018-04-22T14:26:00Z"/>
          <w:rFonts w:ascii="Lucida Console" w:hAnsi="Lucida Console"/>
          <w:sz w:val="20"/>
          <w:szCs w:val="20"/>
          <w:lang w:val="en-US"/>
        </w:rPr>
      </w:pPr>
      <w:del w:id="168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tab/>
          <w:delText xml:space="preserve"> MD5:  D2:C1:10:AD:50:BB:A3:D9:58:D0:4F:C6:37:50:5D:5E</w:delText>
        </w:r>
      </w:del>
    </w:p>
    <w:p w14:paraId="3FB81AFC" w14:textId="311D2081" w:rsidR="00A916C5" w:rsidRPr="00A916C5" w:rsidDel="00A2627D" w:rsidRDefault="00A916C5" w:rsidP="00A916C5">
      <w:pPr>
        <w:rPr>
          <w:del w:id="1686" w:author="ahueni" w:date="2018-04-22T14:26:00Z"/>
          <w:rFonts w:ascii="Lucida Console" w:hAnsi="Lucida Console"/>
          <w:sz w:val="20"/>
          <w:szCs w:val="20"/>
          <w:lang w:val="en-US"/>
        </w:rPr>
      </w:pPr>
      <w:del w:id="1687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tab/>
          <w:delText xml:space="preserve"> SHA1: 49:56:C7:23:42:AD:3E:D3:60:BA:50:55:12:56:AE:5B:13:F8:81:64</w:delText>
        </w:r>
      </w:del>
    </w:p>
    <w:p w14:paraId="14F01C94" w14:textId="298FEA94" w:rsidR="00A916C5" w:rsidRPr="00A916C5" w:rsidDel="00A2627D" w:rsidRDefault="00A916C5" w:rsidP="00A916C5">
      <w:pPr>
        <w:rPr>
          <w:del w:id="1688" w:author="ahueni" w:date="2018-04-22T14:26:00Z"/>
          <w:rFonts w:ascii="Lucida Console" w:hAnsi="Lucida Console"/>
          <w:sz w:val="20"/>
          <w:szCs w:val="20"/>
          <w:lang w:val="en-US"/>
        </w:rPr>
      </w:pPr>
      <w:del w:id="1689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tab/>
          <w:delText xml:space="preserve"> SHA256: 7A:30:C0:D4:6B:10:F2:73:33:9E:D8:71:51:D1:42:E3:0F:36:2F:19:0B:3D:A5:B7:95:73:05:88:D7:EF:DB:C3</w:delText>
        </w:r>
      </w:del>
    </w:p>
    <w:p w14:paraId="5A8503E0" w14:textId="1E9D5408" w:rsidR="00A916C5" w:rsidRPr="00A916C5" w:rsidDel="00A2627D" w:rsidRDefault="00A916C5" w:rsidP="00A916C5">
      <w:pPr>
        <w:rPr>
          <w:del w:id="1690" w:author="ahueni" w:date="2018-04-22T14:26:00Z"/>
          <w:rFonts w:ascii="Lucida Console" w:hAnsi="Lucida Console"/>
          <w:sz w:val="20"/>
          <w:szCs w:val="20"/>
          <w:lang w:val="en-US"/>
        </w:rPr>
      </w:pPr>
      <w:del w:id="169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Signature algorithm name: SHA256withRSA</w:delText>
        </w:r>
      </w:del>
    </w:p>
    <w:p w14:paraId="3BF2855D" w14:textId="5AAC863E" w:rsidR="00A916C5" w:rsidRPr="00A916C5" w:rsidDel="00A2627D" w:rsidRDefault="00A916C5" w:rsidP="00A916C5">
      <w:pPr>
        <w:rPr>
          <w:del w:id="1692" w:author="ahueni" w:date="2018-04-22T14:26:00Z"/>
          <w:rFonts w:ascii="Lucida Console" w:hAnsi="Lucida Console"/>
          <w:sz w:val="20"/>
          <w:szCs w:val="20"/>
          <w:lang w:val="en-US"/>
        </w:rPr>
      </w:pPr>
      <w:del w:id="169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Subject Public Key Algorithm: 4096-bit RSA key</w:delText>
        </w:r>
      </w:del>
    </w:p>
    <w:p w14:paraId="61F30438" w14:textId="47007E86" w:rsidR="00A916C5" w:rsidRPr="00A916C5" w:rsidDel="00A2627D" w:rsidRDefault="00A916C5" w:rsidP="00A916C5">
      <w:pPr>
        <w:rPr>
          <w:del w:id="1694" w:author="ahueni" w:date="2018-04-22T14:26:00Z"/>
          <w:rFonts w:ascii="Lucida Console" w:hAnsi="Lucida Console"/>
          <w:sz w:val="20"/>
          <w:szCs w:val="20"/>
          <w:lang w:val="en-US"/>
        </w:rPr>
      </w:pPr>
      <w:del w:id="1695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Version: 3</w:delText>
        </w:r>
      </w:del>
    </w:p>
    <w:p w14:paraId="42F5C477" w14:textId="7902BDF5" w:rsidR="00A916C5" w:rsidRPr="00A916C5" w:rsidDel="00A2627D" w:rsidRDefault="00A916C5" w:rsidP="00A916C5">
      <w:pPr>
        <w:rPr>
          <w:del w:id="1696" w:author="ahueni" w:date="2018-04-22T14:26:00Z"/>
          <w:rFonts w:ascii="Lucida Console" w:hAnsi="Lucida Console"/>
          <w:sz w:val="20"/>
          <w:szCs w:val="20"/>
          <w:lang w:val="en-US"/>
        </w:rPr>
      </w:pPr>
    </w:p>
    <w:p w14:paraId="697EE730" w14:textId="671D9885" w:rsidR="00A916C5" w:rsidRPr="00A916C5" w:rsidDel="00A2627D" w:rsidRDefault="00A916C5" w:rsidP="00A916C5">
      <w:pPr>
        <w:rPr>
          <w:del w:id="1697" w:author="ahueni" w:date="2018-04-22T14:26:00Z"/>
          <w:rFonts w:ascii="Lucida Console" w:hAnsi="Lucida Console"/>
          <w:sz w:val="20"/>
          <w:szCs w:val="20"/>
          <w:lang w:val="en-US"/>
        </w:rPr>
      </w:pPr>
      <w:del w:id="1698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 xml:space="preserve">Extensions: </w:delText>
        </w:r>
      </w:del>
    </w:p>
    <w:p w14:paraId="44781419" w14:textId="757123D1" w:rsidR="00A916C5" w:rsidRPr="00A916C5" w:rsidDel="00A2627D" w:rsidRDefault="00A916C5" w:rsidP="00A916C5">
      <w:pPr>
        <w:rPr>
          <w:del w:id="1699" w:author="ahueni" w:date="2018-04-22T14:26:00Z"/>
          <w:rFonts w:ascii="Lucida Console" w:hAnsi="Lucida Console"/>
          <w:sz w:val="20"/>
          <w:szCs w:val="20"/>
          <w:lang w:val="en-US"/>
        </w:rPr>
      </w:pPr>
    </w:p>
    <w:p w14:paraId="4DA7DFFE" w14:textId="69701862" w:rsidR="00A916C5" w:rsidRPr="00A916C5" w:rsidDel="00A2627D" w:rsidRDefault="00A916C5" w:rsidP="00A916C5">
      <w:pPr>
        <w:rPr>
          <w:del w:id="1700" w:author="ahueni" w:date="2018-04-22T14:26:00Z"/>
          <w:rFonts w:ascii="Lucida Console" w:hAnsi="Lucida Console"/>
          <w:sz w:val="20"/>
          <w:szCs w:val="20"/>
          <w:lang w:val="en-US"/>
        </w:rPr>
      </w:pPr>
      <w:del w:id="1701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#1: ObjectId: 2.5.29.14 Criticality=false</w:delText>
        </w:r>
      </w:del>
    </w:p>
    <w:p w14:paraId="3C48F61B" w14:textId="0142CEC8" w:rsidR="00A916C5" w:rsidRPr="00A916C5" w:rsidDel="00A2627D" w:rsidRDefault="00A916C5" w:rsidP="00A916C5">
      <w:pPr>
        <w:rPr>
          <w:del w:id="1702" w:author="ahueni" w:date="2018-04-22T14:26:00Z"/>
          <w:rFonts w:ascii="Lucida Console" w:hAnsi="Lucida Console"/>
          <w:sz w:val="20"/>
          <w:szCs w:val="20"/>
          <w:lang w:val="en-US"/>
        </w:rPr>
      </w:pPr>
      <w:del w:id="1703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SubjectKeyIdentifier [</w:delText>
        </w:r>
      </w:del>
    </w:p>
    <w:p w14:paraId="561633B0" w14:textId="509B8469" w:rsidR="00A916C5" w:rsidRPr="002C131E" w:rsidDel="00A2627D" w:rsidRDefault="00A916C5" w:rsidP="00A916C5">
      <w:pPr>
        <w:rPr>
          <w:del w:id="1704" w:author="ahueni" w:date="2018-04-22T14:26:00Z"/>
          <w:rFonts w:ascii="Lucida Console" w:hAnsi="Lucida Console"/>
          <w:sz w:val="20"/>
          <w:szCs w:val="20"/>
          <w:lang w:val="en-US"/>
        </w:rPr>
      </w:pPr>
      <w:del w:id="1705" w:author="ahueni" w:date="2018-04-22T14:26:00Z">
        <w:r w:rsidRPr="002C131E" w:rsidDel="00A2627D">
          <w:rPr>
            <w:rFonts w:ascii="Lucida Console" w:hAnsi="Lucida Console"/>
            <w:sz w:val="20"/>
            <w:szCs w:val="20"/>
            <w:lang w:val="en-US"/>
          </w:rPr>
          <w:delText>KeyIdentifier [</w:delText>
        </w:r>
      </w:del>
    </w:p>
    <w:p w14:paraId="2CC9C486" w14:textId="4CC7F19C" w:rsidR="00A916C5" w:rsidRPr="00B23E06" w:rsidDel="00A2627D" w:rsidRDefault="00A916C5" w:rsidP="00A916C5">
      <w:pPr>
        <w:rPr>
          <w:del w:id="1706" w:author="ahueni" w:date="2018-04-22T14:26:00Z"/>
          <w:rFonts w:ascii="Lucida Console" w:hAnsi="Lucida Console"/>
          <w:sz w:val="20"/>
          <w:szCs w:val="20"/>
          <w:rPrChange w:id="1707" w:author="ahueni" w:date="2018-05-09T21:45:00Z">
            <w:rPr>
              <w:del w:id="1708" w:author="ahueni" w:date="2018-04-22T14:26:00Z"/>
              <w:rFonts w:ascii="Lucida Console" w:hAnsi="Lucida Console"/>
              <w:sz w:val="20"/>
              <w:szCs w:val="20"/>
              <w:lang w:val="en-US"/>
            </w:rPr>
          </w:rPrChange>
        </w:rPr>
      </w:pPr>
      <w:del w:id="1709" w:author="ahueni" w:date="2018-04-22T14:26:00Z">
        <w:r w:rsidRPr="00B23E06" w:rsidDel="00A2627D">
          <w:rPr>
            <w:rFonts w:ascii="Lucida Console" w:hAnsi="Lucida Console"/>
            <w:sz w:val="20"/>
            <w:szCs w:val="20"/>
            <w:rPrChange w:id="1710" w:author="ahueni" w:date="2018-05-09T21:45:00Z">
              <w:rPr>
                <w:rFonts w:ascii="Lucida Console" w:hAnsi="Lucida Console"/>
                <w:sz w:val="20"/>
                <w:szCs w:val="20"/>
                <w:lang w:val="en-US"/>
              </w:rPr>
            </w:rPrChange>
          </w:rPr>
          <w:delText>0000: C8 C1 D9 4B D7 9E 18 0F   7E 6E FD 57 17 20 96 A2  ...K.....n.W. ..</w:delText>
        </w:r>
      </w:del>
    </w:p>
    <w:p w14:paraId="53851D7F" w14:textId="4EB4834C" w:rsidR="00A916C5" w:rsidRPr="00A916C5" w:rsidDel="00A2627D" w:rsidRDefault="00A916C5" w:rsidP="00A916C5">
      <w:pPr>
        <w:rPr>
          <w:del w:id="1711" w:author="ahueni" w:date="2018-04-22T14:26:00Z"/>
          <w:rFonts w:ascii="Lucida Console" w:hAnsi="Lucida Console"/>
          <w:sz w:val="20"/>
          <w:szCs w:val="20"/>
          <w:lang w:val="en-US"/>
        </w:rPr>
      </w:pPr>
      <w:del w:id="1712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0010: BC F6 0D C6                                        ....</w:delText>
        </w:r>
      </w:del>
    </w:p>
    <w:p w14:paraId="34C982A7" w14:textId="5957F25A" w:rsidR="00A916C5" w:rsidRPr="00A916C5" w:rsidDel="00A2627D" w:rsidRDefault="00A916C5" w:rsidP="00A916C5">
      <w:pPr>
        <w:rPr>
          <w:del w:id="1713" w:author="ahueni" w:date="2018-04-22T14:26:00Z"/>
          <w:rFonts w:ascii="Lucida Console" w:hAnsi="Lucida Console"/>
          <w:sz w:val="20"/>
          <w:szCs w:val="20"/>
          <w:lang w:val="en-US"/>
        </w:rPr>
      </w:pPr>
      <w:del w:id="1714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31A621A0" w14:textId="0271E84D" w:rsidR="00A916C5" w:rsidRPr="00A916C5" w:rsidDel="00A2627D" w:rsidRDefault="00A916C5" w:rsidP="00A916C5">
      <w:pPr>
        <w:rPr>
          <w:del w:id="1715" w:author="ahueni" w:date="2018-04-22T14:26:00Z"/>
          <w:rFonts w:ascii="Lucida Console" w:hAnsi="Lucida Console"/>
          <w:sz w:val="20"/>
          <w:szCs w:val="20"/>
          <w:lang w:val="en-US"/>
        </w:rPr>
      </w:pPr>
      <w:del w:id="1716" w:author="ahueni" w:date="2018-04-22T14:26:00Z">
        <w:r w:rsidRPr="00A916C5" w:rsidDel="00A2627D">
          <w:rPr>
            <w:rFonts w:ascii="Lucida Console" w:hAnsi="Lucida Console"/>
            <w:sz w:val="20"/>
            <w:szCs w:val="20"/>
            <w:lang w:val="en-US"/>
          </w:rPr>
          <w:delText>]</w:delText>
        </w:r>
      </w:del>
    </w:p>
    <w:p w14:paraId="4D64D29D" w14:textId="77777777" w:rsidR="00A916C5" w:rsidRPr="00A916C5" w:rsidRDefault="00A916C5" w:rsidP="00A916C5">
      <w:pPr>
        <w:rPr>
          <w:rFonts w:ascii="Lucida Console" w:hAnsi="Lucida Console"/>
          <w:sz w:val="20"/>
          <w:szCs w:val="20"/>
          <w:lang w:val="en-US"/>
        </w:rPr>
      </w:pPr>
    </w:p>
    <w:p w14:paraId="2FF0A28F" w14:textId="2CFD8D96" w:rsidR="00A25895" w:rsidRDefault="00096834" w:rsidP="00E34A2C">
      <w:pPr>
        <w:rPr>
          <w:lang w:val="en-US"/>
        </w:rPr>
      </w:pPr>
      <w:ins w:id="1717" w:author="Martin Gwerder" w:date="2018-04-22T07:21:00Z">
        <w:r>
          <w:rPr>
            <w:lang w:val="en-US"/>
          </w:rPr>
          <w:t xml:space="preserve">This should show two certificates: First the SPECCHIOVM2 certificate (must have Owner </w:t>
        </w:r>
        <w:proofErr w:type="spellStart"/>
        <w:r>
          <w:rPr>
            <w:lang w:val="en-US"/>
          </w:rPr>
          <w:t>cn</w:t>
        </w:r>
        <w:proofErr w:type="spellEnd"/>
        <w:r>
          <w:rPr>
            <w:lang w:val="en-US"/>
          </w:rPr>
          <w:t xml:space="preserve">=SPECCHIOVM2 and Issuer </w:t>
        </w:r>
        <w:proofErr w:type="spellStart"/>
        <w:r>
          <w:rPr>
            <w:lang w:val="en-US"/>
          </w:rPr>
          <w:t>cn</w:t>
        </w:r>
        <w:proofErr w:type="spellEnd"/>
        <w:r>
          <w:rPr>
            <w:lang w:val="en-US"/>
          </w:rPr>
          <w:t xml:space="preserve">=SPECCHIO TRUST). </w:t>
        </w:r>
      </w:ins>
      <w:ins w:id="1718" w:author="Martin Gwerder" w:date="2018-04-22T07:24:00Z">
        <w:r>
          <w:rPr>
            <w:lang w:val="en-US"/>
          </w:rPr>
          <w:t xml:space="preserve">The second should show Owner </w:t>
        </w:r>
        <w:proofErr w:type="spellStart"/>
        <w:r>
          <w:rPr>
            <w:lang w:val="en-US"/>
          </w:rPr>
          <w:t>cn</w:t>
        </w:r>
        <w:proofErr w:type="spellEnd"/>
        <w:r>
          <w:rPr>
            <w:lang w:val="en-US"/>
          </w:rPr>
          <w:t xml:space="preserve">=SPECCHIO TRUST and </w:t>
        </w:r>
      </w:ins>
      <w:ins w:id="1719" w:author="ahueni" w:date="2018-04-22T14:27:00Z">
        <w:r w:rsidR="00A2627D">
          <w:rPr>
            <w:lang w:val="en-US"/>
          </w:rPr>
          <w:t xml:space="preserve">Issuer </w:t>
        </w:r>
        <w:proofErr w:type="spellStart"/>
        <w:r w:rsidR="00A2627D">
          <w:rPr>
            <w:lang w:val="en-US"/>
          </w:rPr>
          <w:t>cn</w:t>
        </w:r>
        <w:proofErr w:type="spellEnd"/>
        <w:r w:rsidR="00A2627D">
          <w:rPr>
            <w:lang w:val="en-US"/>
          </w:rPr>
          <w:t>=SPECCHIO TRUST</w:t>
        </w:r>
      </w:ins>
    </w:p>
    <w:p w14:paraId="3D991367" w14:textId="77777777" w:rsidR="00E34A2C" w:rsidRDefault="00E34A2C" w:rsidP="00E34A2C">
      <w:pPr>
        <w:rPr>
          <w:lang w:val="en-US"/>
        </w:rPr>
      </w:pPr>
    </w:p>
    <w:p w14:paraId="1D2100F3" w14:textId="77777777" w:rsidR="004A4E55" w:rsidRDefault="004A4E55" w:rsidP="00E34A2C">
      <w:pPr>
        <w:rPr>
          <w:ins w:id="1720" w:author="ahueni" w:date="2018-04-22T15:23:00Z"/>
          <w:lang w:val="en-US"/>
        </w:rPr>
      </w:pPr>
    </w:p>
    <w:p w14:paraId="162E19B6" w14:textId="14A5DDD7" w:rsidR="004A4E55" w:rsidRDefault="004A4E55" w:rsidP="00E34A2C">
      <w:pPr>
        <w:rPr>
          <w:ins w:id="1721" w:author="ahueni" w:date="2018-04-22T15:23:00Z"/>
          <w:lang w:val="en-US"/>
        </w:rPr>
      </w:pPr>
      <w:ins w:id="1722" w:author="ahueni" w:date="2018-04-22T15:23:00Z">
        <w:r>
          <w:rPr>
            <w:lang w:val="en-US"/>
          </w:rPr>
          <w:t># Mount host folder</w:t>
        </w:r>
      </w:ins>
    </w:p>
    <w:p w14:paraId="2C4CAD6C" w14:textId="352B3DAC" w:rsidR="004A4E55" w:rsidRDefault="004A4E55" w:rsidP="00E34A2C">
      <w:pPr>
        <w:rPr>
          <w:ins w:id="1723" w:author="ahueni" w:date="2018-04-22T15:23:00Z"/>
          <w:lang w:val="en-US"/>
        </w:rPr>
      </w:pPr>
      <w:ins w:id="1724" w:author="ahueni" w:date="2018-04-22T15:23:00Z">
        <w:r w:rsidRPr="004A4E55">
          <w:rPr>
            <w:lang w:val="en-US"/>
          </w:rPr>
          <w:lastRenderedPageBreak/>
          <w:t xml:space="preserve">mount -t </w:t>
        </w:r>
        <w:proofErr w:type="spellStart"/>
        <w:r w:rsidRPr="004A4E55">
          <w:rPr>
            <w:lang w:val="en-US"/>
          </w:rPr>
          <w:t>vboxsf</w:t>
        </w:r>
        <w:proofErr w:type="spellEnd"/>
        <w:r w:rsidRPr="004A4E55">
          <w:rPr>
            <w:lang w:val="en-US"/>
          </w:rPr>
          <w:t xml:space="preserve"> </w:t>
        </w:r>
        <w:proofErr w:type="spellStart"/>
        <w:r w:rsidRPr="004A4E55">
          <w:rPr>
            <w:lang w:val="en-US"/>
          </w:rPr>
          <w:t>SPECCHIO_Project</w:t>
        </w:r>
        <w:proofErr w:type="spellEnd"/>
        <w:r w:rsidRPr="004A4E55">
          <w:rPr>
            <w:lang w:val="en-US"/>
          </w:rPr>
          <w:t xml:space="preserve"> /</w:t>
        </w:r>
        <w:proofErr w:type="spellStart"/>
        <w:r w:rsidRPr="004A4E55">
          <w:rPr>
            <w:lang w:val="en-US"/>
          </w:rPr>
          <w:t>mnt</w:t>
        </w:r>
        <w:proofErr w:type="spellEnd"/>
      </w:ins>
    </w:p>
    <w:p w14:paraId="019D0DC6" w14:textId="77777777" w:rsidR="004A4E55" w:rsidRDefault="004A4E55" w:rsidP="00E34A2C">
      <w:pPr>
        <w:rPr>
          <w:ins w:id="1725" w:author="ahueni" w:date="2018-04-22T15:23:00Z"/>
          <w:lang w:val="en-US"/>
        </w:rPr>
      </w:pPr>
    </w:p>
    <w:p w14:paraId="348A2CE3" w14:textId="77777777" w:rsidR="00E34A2C" w:rsidRPr="00E34A2C" w:rsidRDefault="00E34A2C" w:rsidP="00E34A2C">
      <w:pPr>
        <w:rPr>
          <w:lang w:val="en-US"/>
        </w:rPr>
      </w:pPr>
      <w:r w:rsidRPr="00E34A2C">
        <w:rPr>
          <w:lang w:val="en-US"/>
        </w:rPr>
        <w:t xml:space="preserve"># copy “SPECCHIO super trust certificate” outside of VM to import into SPECCHIO </w:t>
      </w:r>
      <w:proofErr w:type="spellStart"/>
      <w:r w:rsidRPr="00E34A2C">
        <w:rPr>
          <w:lang w:val="en-US"/>
        </w:rPr>
        <w:t>keystore</w:t>
      </w:r>
      <w:proofErr w:type="spellEnd"/>
      <w:r>
        <w:rPr>
          <w:lang w:val="en-US"/>
        </w:rPr>
        <w:t xml:space="preserve"> on Mac</w:t>
      </w:r>
    </w:p>
    <w:p w14:paraId="33E8CB78" w14:textId="77777777" w:rsidR="00E34A2C" w:rsidRDefault="00E34A2C" w:rsidP="00E34A2C">
      <w:pPr>
        <w:rPr>
          <w:lang w:val="en-US"/>
        </w:rPr>
      </w:pPr>
      <w:proofErr w:type="spellStart"/>
      <w:r w:rsidRPr="00E34A2C">
        <w:rPr>
          <w:lang w:val="en-US"/>
        </w:rPr>
        <w:t>cp</w:t>
      </w:r>
      <w:proofErr w:type="spellEnd"/>
      <w:r w:rsidRPr="00E34A2C">
        <w:rPr>
          <w:lang w:val="en-US"/>
        </w:rPr>
        <w:t xml:space="preserve"> SPECCHIO_Trust.cer /</w:t>
      </w:r>
      <w:proofErr w:type="spellStart"/>
      <w:r w:rsidRPr="00E34A2C">
        <w:rPr>
          <w:lang w:val="en-US"/>
        </w:rPr>
        <w:t>mnt</w:t>
      </w:r>
      <w:proofErr w:type="spellEnd"/>
    </w:p>
    <w:p w14:paraId="04D28D9E" w14:textId="77777777" w:rsidR="00E34A2C" w:rsidRDefault="00E34A2C" w:rsidP="00E34A2C">
      <w:pPr>
        <w:rPr>
          <w:lang w:val="en-US"/>
        </w:rPr>
      </w:pPr>
    </w:p>
    <w:p w14:paraId="1C8FA3C4" w14:textId="77777777" w:rsidR="002D0FD7" w:rsidRDefault="002D0FD7">
      <w:pPr>
        <w:rPr>
          <w:lang w:val="en-US"/>
        </w:rPr>
      </w:pPr>
    </w:p>
    <w:p w14:paraId="4D8A66FA" w14:textId="77777777" w:rsidR="002D0FD7" w:rsidRDefault="00FB5933" w:rsidP="00FB5933">
      <w:pPr>
        <w:pStyle w:val="Heading1"/>
        <w:rPr>
          <w:lang w:val="en-US"/>
        </w:rPr>
      </w:pPr>
      <w:r>
        <w:rPr>
          <w:lang w:val="en-US"/>
        </w:rPr>
        <w:t>Mac</w:t>
      </w:r>
    </w:p>
    <w:p w14:paraId="519D5751" w14:textId="77777777" w:rsidR="00FB5933" w:rsidRDefault="00FB5933" w:rsidP="00FB5933">
      <w:pPr>
        <w:rPr>
          <w:lang w:val="en-US"/>
        </w:rPr>
      </w:pPr>
    </w:p>
    <w:p w14:paraId="1C2B97BE" w14:textId="77777777" w:rsidR="00A916C5" w:rsidRDefault="00A916C5" w:rsidP="00434558">
      <w:pPr>
        <w:rPr>
          <w:lang w:val="en-US"/>
        </w:rPr>
      </w:pPr>
      <w:proofErr w:type="spellStart"/>
      <w:r w:rsidRPr="00A916C5">
        <w:rPr>
          <w:lang w:val="en-US"/>
        </w:rPr>
        <w:t>keytool</w:t>
      </w:r>
      <w:proofErr w:type="spellEnd"/>
      <w:r w:rsidRPr="00A916C5">
        <w:rPr>
          <w:lang w:val="en-US"/>
        </w:rPr>
        <w:t xml:space="preserve"> -delete -alias </w:t>
      </w:r>
      <w:proofErr w:type="spellStart"/>
      <w:r w:rsidRPr="00A916C5">
        <w:rPr>
          <w:lang w:val="en-US"/>
        </w:rPr>
        <w:t>specchio_trust</w:t>
      </w:r>
      <w:proofErr w:type="spellEnd"/>
      <w:r w:rsidRPr="00A916C5">
        <w:rPr>
          <w:lang w:val="en-US"/>
        </w:rPr>
        <w:t xml:space="preserve"> -</w:t>
      </w:r>
      <w:proofErr w:type="spellStart"/>
      <w:r w:rsidRPr="00A916C5">
        <w:rPr>
          <w:lang w:val="en-US"/>
        </w:rPr>
        <w:t>keystore</w:t>
      </w:r>
      <w:proofErr w:type="spellEnd"/>
      <w:r w:rsidRPr="00A916C5">
        <w:rPr>
          <w:lang w:val="en-US"/>
        </w:rPr>
        <w:t xml:space="preserve"> /Users/</w:t>
      </w:r>
      <w:proofErr w:type="spellStart"/>
      <w:r w:rsidRPr="00A916C5">
        <w:rPr>
          <w:lang w:val="en-US"/>
        </w:rPr>
        <w:t>andyhueni</w:t>
      </w:r>
      <w:proofErr w:type="spellEnd"/>
      <w:r w:rsidRPr="00A916C5">
        <w:rPr>
          <w:lang w:val="en-US"/>
        </w:rPr>
        <w:t>/</w:t>
      </w:r>
      <w:proofErr w:type="spellStart"/>
      <w:r w:rsidRPr="00A916C5">
        <w:rPr>
          <w:lang w:val="en-US"/>
        </w:rPr>
        <w:t>git</w:t>
      </w:r>
      <w:proofErr w:type="spellEnd"/>
      <w:r w:rsidRPr="00A916C5">
        <w:rPr>
          <w:lang w:val="en-US"/>
        </w:rPr>
        <w:t>/dc10/</w:t>
      </w:r>
      <w:proofErr w:type="spellStart"/>
      <w:r w:rsidRPr="00A916C5">
        <w:rPr>
          <w:lang w:val="en-US"/>
        </w:rPr>
        <w:t>src</w:t>
      </w:r>
      <w:proofErr w:type="spellEnd"/>
      <w:r w:rsidRPr="00A916C5">
        <w:rPr>
          <w:lang w:val="en-US"/>
        </w:rPr>
        <w:t>/client/</w:t>
      </w:r>
      <w:proofErr w:type="spellStart"/>
      <w:r w:rsidRPr="00A916C5">
        <w:rPr>
          <w:lang w:val="en-US"/>
        </w:rPr>
        <w:t>specchio.keystore</w:t>
      </w:r>
      <w:proofErr w:type="spellEnd"/>
    </w:p>
    <w:p w14:paraId="4F691B48" w14:textId="77777777" w:rsidR="00A916C5" w:rsidRDefault="00A916C5" w:rsidP="00434558">
      <w:pPr>
        <w:rPr>
          <w:lang w:val="en-US"/>
        </w:rPr>
      </w:pPr>
    </w:p>
    <w:p w14:paraId="0E486908" w14:textId="77777777" w:rsidR="00A916C5" w:rsidRDefault="000D79BA" w:rsidP="00434558">
      <w:pPr>
        <w:rPr>
          <w:lang w:val="en-US"/>
        </w:rPr>
      </w:pPr>
      <w:r w:rsidRPr="000D79BA">
        <w:rPr>
          <w:lang w:val="en-US"/>
        </w:rPr>
        <w:t>cd /Users/</w:t>
      </w:r>
      <w:proofErr w:type="spellStart"/>
      <w:r w:rsidRPr="000D79BA">
        <w:rPr>
          <w:lang w:val="en-US"/>
        </w:rPr>
        <w:t>andyhueni</w:t>
      </w:r>
      <w:proofErr w:type="spellEnd"/>
      <w:r w:rsidRPr="000D79BA">
        <w:rPr>
          <w:lang w:val="en-US"/>
        </w:rPr>
        <w:t>/Data/Studies/RSL/SPECCHIO\ Project/Certificates/SPECCHIO_VM2_Glassfish4</w:t>
      </w:r>
    </w:p>
    <w:p w14:paraId="0AF22383" w14:textId="77777777" w:rsidR="000D79BA" w:rsidRDefault="000D79BA" w:rsidP="00434558">
      <w:pPr>
        <w:rPr>
          <w:lang w:val="en-US"/>
        </w:rPr>
      </w:pPr>
    </w:p>
    <w:p w14:paraId="064916A2" w14:textId="77777777" w:rsidR="00434558" w:rsidRDefault="00434558" w:rsidP="00434558">
      <w:pPr>
        <w:rPr>
          <w:lang w:val="en-US"/>
        </w:rPr>
      </w:pPr>
      <w:commentRangeStart w:id="1726"/>
      <w:proofErr w:type="spellStart"/>
      <w:r w:rsidRPr="00667C67">
        <w:rPr>
          <w:lang w:val="en-US"/>
        </w:rPr>
        <w:t>keyt</w:t>
      </w:r>
      <w:r>
        <w:rPr>
          <w:lang w:val="en-US"/>
        </w:rPr>
        <w:t>ool</w:t>
      </w:r>
      <w:proofErr w:type="spellEnd"/>
      <w:r>
        <w:rPr>
          <w:lang w:val="en-US"/>
        </w:rPr>
        <w:t xml:space="preserve"> -import -alias </w:t>
      </w:r>
      <w:proofErr w:type="spellStart"/>
      <w:r>
        <w:rPr>
          <w:highlight w:val="yellow"/>
          <w:lang w:val="en-US"/>
        </w:rPr>
        <w:t>SPECCHIO_Trust</w:t>
      </w:r>
      <w:proofErr w:type="spellEnd"/>
      <w:r w:rsidRPr="00667C67">
        <w:rPr>
          <w:lang w:val="en-US"/>
        </w:rPr>
        <w:t xml:space="preserve"> -file </w:t>
      </w:r>
      <w:r>
        <w:rPr>
          <w:highlight w:val="yellow"/>
          <w:lang w:val="en-US"/>
        </w:rPr>
        <w:t>SPECCHIO_Trust</w:t>
      </w:r>
      <w:r w:rsidRPr="0032020A">
        <w:rPr>
          <w:lang w:val="en-US"/>
        </w:rPr>
        <w:t>.cer</w:t>
      </w:r>
      <w:r w:rsidRPr="00667C67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trustcacerts</w:t>
      </w:r>
      <w:proofErr w:type="spellEnd"/>
      <w:r>
        <w:rPr>
          <w:lang w:val="en-US"/>
        </w:rPr>
        <w:t xml:space="preserve"> </w:t>
      </w:r>
      <w:r w:rsidRPr="00667C67">
        <w:rPr>
          <w:lang w:val="en-US"/>
        </w:rPr>
        <w:t>-</w:t>
      </w:r>
      <w:proofErr w:type="spellStart"/>
      <w:r w:rsidRPr="00667C67">
        <w:rPr>
          <w:lang w:val="en-US"/>
        </w:rPr>
        <w:t>keystore</w:t>
      </w:r>
      <w:proofErr w:type="spellEnd"/>
      <w:r w:rsidRPr="00667C67">
        <w:rPr>
          <w:lang w:val="en-US"/>
        </w:rPr>
        <w:t xml:space="preserve"> </w:t>
      </w:r>
      <w:r w:rsidRPr="00505D22">
        <w:rPr>
          <w:lang w:val="en-US"/>
        </w:rPr>
        <w:t>/Users/</w:t>
      </w:r>
      <w:proofErr w:type="spellStart"/>
      <w:r w:rsidRPr="00505D22">
        <w:rPr>
          <w:lang w:val="en-US"/>
        </w:rPr>
        <w:t>andyhueni</w:t>
      </w:r>
      <w:proofErr w:type="spellEnd"/>
      <w:r w:rsidRPr="00505D22">
        <w:rPr>
          <w:lang w:val="en-US"/>
        </w:rPr>
        <w:t>/</w:t>
      </w:r>
      <w:proofErr w:type="spellStart"/>
      <w:r w:rsidRPr="00505D22">
        <w:rPr>
          <w:lang w:val="en-US"/>
        </w:rPr>
        <w:t>git</w:t>
      </w:r>
      <w:proofErr w:type="spellEnd"/>
      <w:r w:rsidRPr="00505D22">
        <w:rPr>
          <w:lang w:val="en-US"/>
        </w:rPr>
        <w:t>/dc10/</w:t>
      </w:r>
      <w:proofErr w:type="spellStart"/>
      <w:r w:rsidRPr="00505D22">
        <w:rPr>
          <w:lang w:val="en-US"/>
        </w:rPr>
        <w:t>src</w:t>
      </w:r>
      <w:proofErr w:type="spellEnd"/>
      <w:r w:rsidRPr="00505D22">
        <w:rPr>
          <w:lang w:val="en-US"/>
        </w:rPr>
        <w:t>/client</w:t>
      </w:r>
      <w:r>
        <w:rPr>
          <w:lang w:val="en-US"/>
        </w:rPr>
        <w:t>/</w:t>
      </w:r>
      <w:proofErr w:type="spellStart"/>
      <w:r w:rsidRPr="00667C67">
        <w:rPr>
          <w:lang w:val="en-US"/>
        </w:rPr>
        <w:t>specchio.keystore</w:t>
      </w:r>
      <w:commentRangeEnd w:id="1726"/>
      <w:proofErr w:type="spellEnd"/>
      <w:r w:rsidR="00F076FF">
        <w:rPr>
          <w:rStyle w:val="CommentReference"/>
        </w:rPr>
        <w:commentReference w:id="1726"/>
      </w:r>
    </w:p>
    <w:p w14:paraId="3CF6079D" w14:textId="77777777" w:rsidR="000D79BA" w:rsidRDefault="000D79BA" w:rsidP="00434558">
      <w:pPr>
        <w:rPr>
          <w:lang w:val="en-US"/>
        </w:rPr>
      </w:pPr>
    </w:p>
    <w:p w14:paraId="70C46AAC" w14:textId="77777777" w:rsidR="00650205" w:rsidRDefault="00650205" w:rsidP="00650205">
      <w:pPr>
        <w:pStyle w:val="p1"/>
        <w:rPr>
          <w:ins w:id="1727" w:author="ahueni" w:date="2018-04-22T15:46:00Z"/>
        </w:rPr>
      </w:pPr>
      <w:ins w:id="1728" w:author="ahueni" w:date="2018-04-22T15:46:00Z">
        <w:r>
          <w:rPr>
            <w:rStyle w:val="s1"/>
          </w:rPr>
          <w:t>Owner: CN=SPECCHIO Trust</w:t>
        </w:r>
      </w:ins>
    </w:p>
    <w:p w14:paraId="3A3D4637" w14:textId="77777777" w:rsidR="00650205" w:rsidRDefault="00650205" w:rsidP="00650205">
      <w:pPr>
        <w:pStyle w:val="p1"/>
        <w:rPr>
          <w:ins w:id="1729" w:author="ahueni" w:date="2018-04-22T15:46:00Z"/>
        </w:rPr>
      </w:pPr>
      <w:ins w:id="1730" w:author="ahueni" w:date="2018-04-22T15:46:00Z">
        <w:r>
          <w:rPr>
            <w:rStyle w:val="s1"/>
          </w:rPr>
          <w:t>Issuer: CN=SPECCHIO Trust</w:t>
        </w:r>
      </w:ins>
    </w:p>
    <w:p w14:paraId="5BBB7E07" w14:textId="77777777" w:rsidR="00650205" w:rsidRDefault="00650205" w:rsidP="00650205">
      <w:pPr>
        <w:pStyle w:val="p1"/>
        <w:rPr>
          <w:ins w:id="1731" w:author="ahueni" w:date="2018-04-22T15:46:00Z"/>
        </w:rPr>
      </w:pPr>
      <w:ins w:id="1732" w:author="ahueni" w:date="2018-04-22T15:46:00Z">
        <w:r>
          <w:rPr>
            <w:rStyle w:val="s1"/>
          </w:rPr>
          <w:t>Serial number: 1423ae1e</w:t>
        </w:r>
      </w:ins>
    </w:p>
    <w:p w14:paraId="42DEA869" w14:textId="77777777" w:rsidR="00650205" w:rsidRDefault="00650205" w:rsidP="00650205">
      <w:pPr>
        <w:pStyle w:val="p1"/>
        <w:rPr>
          <w:ins w:id="1733" w:author="ahueni" w:date="2018-04-22T15:46:00Z"/>
        </w:rPr>
      </w:pPr>
      <w:ins w:id="1734" w:author="ahueni" w:date="2018-04-22T15:46:00Z">
        <w:r>
          <w:rPr>
            <w:rStyle w:val="s1"/>
          </w:rPr>
          <w:t>Valid from: Sun Apr 22 15:32:25 CEST 2018 until: Wed Apr 19 15:32:25 CEST 2028</w:t>
        </w:r>
      </w:ins>
    </w:p>
    <w:p w14:paraId="72EFA420" w14:textId="77777777" w:rsidR="00650205" w:rsidRDefault="00650205" w:rsidP="00650205">
      <w:pPr>
        <w:pStyle w:val="p1"/>
        <w:rPr>
          <w:ins w:id="1735" w:author="ahueni" w:date="2018-04-22T15:46:00Z"/>
        </w:rPr>
      </w:pPr>
      <w:ins w:id="1736" w:author="ahueni" w:date="2018-04-22T15:46:00Z">
        <w:r>
          <w:rPr>
            <w:rStyle w:val="s1"/>
          </w:rPr>
          <w:t>Certificate fingerprints:</w:t>
        </w:r>
      </w:ins>
    </w:p>
    <w:p w14:paraId="6E78539D" w14:textId="77777777" w:rsidR="00650205" w:rsidRDefault="00650205" w:rsidP="00650205">
      <w:pPr>
        <w:pStyle w:val="p1"/>
        <w:rPr>
          <w:ins w:id="1737" w:author="ahueni" w:date="2018-04-22T15:46:00Z"/>
        </w:rPr>
      </w:pPr>
      <w:ins w:id="1738" w:author="ahueni" w:date="2018-04-22T15:46:00Z">
        <w:r>
          <w:rPr>
            <w:rStyle w:val="apple-tab-span"/>
          </w:rPr>
          <w:tab/>
        </w:r>
        <w:r>
          <w:rPr>
            <w:rStyle w:val="s1"/>
          </w:rPr>
          <w:t>MD5:</w:t>
        </w:r>
        <w:r>
          <w:rPr>
            <w:rStyle w:val="apple-converted-space"/>
          </w:rPr>
          <w:t xml:space="preserve">  </w:t>
        </w:r>
        <w:r>
          <w:rPr>
            <w:rStyle w:val="s1"/>
          </w:rPr>
          <w:t>97:92:30:DF:1A:</w:t>
        </w:r>
        <w:proofErr w:type="gramStart"/>
        <w:r>
          <w:rPr>
            <w:rStyle w:val="s1"/>
          </w:rPr>
          <w:t>DD:85:8</w:t>
        </w:r>
        <w:proofErr w:type="gramEnd"/>
        <w:r>
          <w:rPr>
            <w:rStyle w:val="s1"/>
          </w:rPr>
          <w:t>C:FC:09:E9:FA:70:12:4B:9B</w:t>
        </w:r>
      </w:ins>
    </w:p>
    <w:p w14:paraId="192C8EC5" w14:textId="77777777" w:rsidR="00650205" w:rsidRDefault="00650205" w:rsidP="00650205">
      <w:pPr>
        <w:pStyle w:val="p1"/>
        <w:rPr>
          <w:ins w:id="1739" w:author="ahueni" w:date="2018-04-22T15:46:00Z"/>
        </w:rPr>
      </w:pPr>
      <w:ins w:id="1740" w:author="ahueni" w:date="2018-04-22T15:46:00Z">
        <w:r>
          <w:rPr>
            <w:rStyle w:val="apple-tab-span"/>
          </w:rPr>
          <w:tab/>
        </w:r>
        <w:r>
          <w:rPr>
            <w:rStyle w:val="s1"/>
          </w:rPr>
          <w:t>SHA1: A7:37:6</w:t>
        </w:r>
        <w:proofErr w:type="gramStart"/>
        <w:r>
          <w:rPr>
            <w:rStyle w:val="s1"/>
          </w:rPr>
          <w:t>B:63:2</w:t>
        </w:r>
        <w:proofErr w:type="gramEnd"/>
        <w:r>
          <w:rPr>
            <w:rStyle w:val="s1"/>
          </w:rPr>
          <w:t>A:A8:E0:1C:63:78:85:41:5F:A1:6A:BA:25:D5:0A:09</w:t>
        </w:r>
      </w:ins>
    </w:p>
    <w:p w14:paraId="5D6DE239" w14:textId="77777777" w:rsidR="00650205" w:rsidRPr="00650205" w:rsidRDefault="00650205" w:rsidP="00650205">
      <w:pPr>
        <w:pStyle w:val="p1"/>
        <w:rPr>
          <w:ins w:id="1741" w:author="ahueni" w:date="2018-04-22T15:46:00Z"/>
          <w:lang w:val="de-CH"/>
          <w:rPrChange w:id="1742" w:author="ahueni" w:date="2018-04-22T15:46:00Z">
            <w:rPr>
              <w:ins w:id="1743" w:author="ahueni" w:date="2018-04-22T15:46:00Z"/>
            </w:rPr>
          </w:rPrChange>
        </w:rPr>
      </w:pPr>
      <w:ins w:id="1744" w:author="ahueni" w:date="2018-04-22T15:46:00Z">
        <w:r>
          <w:rPr>
            <w:rStyle w:val="apple-tab-span"/>
          </w:rPr>
          <w:tab/>
        </w:r>
        <w:r w:rsidRPr="00650205">
          <w:rPr>
            <w:rStyle w:val="s1"/>
            <w:lang w:val="de-CH"/>
            <w:rPrChange w:id="1745" w:author="ahueni" w:date="2018-04-22T15:46:00Z">
              <w:rPr>
                <w:rStyle w:val="s1"/>
              </w:rPr>
            </w:rPrChange>
          </w:rPr>
          <w:t>SHA256: 97:3</w:t>
        </w:r>
        <w:proofErr w:type="gramStart"/>
        <w:r w:rsidRPr="00650205">
          <w:rPr>
            <w:rStyle w:val="s1"/>
            <w:lang w:val="de-CH"/>
            <w:rPrChange w:id="1746" w:author="ahueni" w:date="2018-04-22T15:46:00Z">
              <w:rPr>
                <w:rStyle w:val="s1"/>
              </w:rPr>
            </w:rPrChange>
          </w:rPr>
          <w:t>F:9E:0D</w:t>
        </w:r>
        <w:proofErr w:type="gramEnd"/>
        <w:r w:rsidRPr="00650205">
          <w:rPr>
            <w:rStyle w:val="s1"/>
            <w:lang w:val="de-CH"/>
            <w:rPrChange w:id="1747" w:author="ahueni" w:date="2018-04-22T15:46:00Z">
              <w:rPr>
                <w:rStyle w:val="s1"/>
              </w:rPr>
            </w:rPrChange>
          </w:rPr>
          <w:t>:C2:76:5E:59:78:59:E4:19:85:56:C9:88:93:B0:71:36:07:48:71:A1:B4:00:F6:FF:9E:8D:A1:55</w:t>
        </w:r>
      </w:ins>
    </w:p>
    <w:p w14:paraId="5B8C898F" w14:textId="77777777" w:rsidR="00650205" w:rsidRDefault="00650205" w:rsidP="00650205">
      <w:pPr>
        <w:pStyle w:val="p1"/>
        <w:rPr>
          <w:ins w:id="1748" w:author="ahueni" w:date="2018-04-22T15:46:00Z"/>
        </w:rPr>
      </w:pPr>
      <w:ins w:id="1749" w:author="ahueni" w:date="2018-04-22T15:46:00Z">
        <w:r w:rsidRPr="00650205">
          <w:rPr>
            <w:rStyle w:val="apple-tab-span"/>
            <w:lang w:val="de-CH"/>
            <w:rPrChange w:id="1750" w:author="ahueni" w:date="2018-04-22T15:46:00Z">
              <w:rPr>
                <w:rStyle w:val="apple-tab-span"/>
              </w:rPr>
            </w:rPrChange>
          </w:rPr>
          <w:tab/>
        </w:r>
        <w:r>
          <w:rPr>
            <w:rStyle w:val="s1"/>
          </w:rPr>
          <w:t>Signature algorithm name: SHA256withRSA</w:t>
        </w:r>
      </w:ins>
    </w:p>
    <w:p w14:paraId="39861F85" w14:textId="77777777" w:rsidR="00650205" w:rsidRDefault="00650205" w:rsidP="00650205">
      <w:pPr>
        <w:pStyle w:val="p1"/>
        <w:rPr>
          <w:ins w:id="1751" w:author="ahueni" w:date="2018-04-22T15:46:00Z"/>
        </w:rPr>
      </w:pPr>
      <w:ins w:id="1752" w:author="ahueni" w:date="2018-04-22T15:46:00Z">
        <w:r>
          <w:rPr>
            <w:rStyle w:val="apple-tab-span"/>
          </w:rPr>
          <w:tab/>
        </w:r>
        <w:r>
          <w:rPr>
            <w:rStyle w:val="s1"/>
          </w:rPr>
          <w:t>Version: 3</w:t>
        </w:r>
      </w:ins>
    </w:p>
    <w:p w14:paraId="697412B9" w14:textId="77777777" w:rsidR="00650205" w:rsidRDefault="00650205" w:rsidP="00650205">
      <w:pPr>
        <w:pStyle w:val="p2"/>
        <w:rPr>
          <w:ins w:id="1753" w:author="ahueni" w:date="2018-04-22T15:46:00Z"/>
        </w:rPr>
      </w:pPr>
    </w:p>
    <w:p w14:paraId="24FF2225" w14:textId="77777777" w:rsidR="00650205" w:rsidRDefault="00650205" w:rsidP="00650205">
      <w:pPr>
        <w:pStyle w:val="p1"/>
        <w:rPr>
          <w:ins w:id="1754" w:author="ahueni" w:date="2018-04-22T15:46:00Z"/>
        </w:rPr>
      </w:pPr>
      <w:ins w:id="1755" w:author="ahueni" w:date="2018-04-22T15:46:00Z">
        <w:r>
          <w:rPr>
            <w:rStyle w:val="s1"/>
          </w:rPr>
          <w:t>Extensions:</w:t>
        </w:r>
        <w:r>
          <w:rPr>
            <w:rStyle w:val="apple-converted-space"/>
          </w:rPr>
          <w:t> </w:t>
        </w:r>
      </w:ins>
    </w:p>
    <w:p w14:paraId="6ACD9E3C" w14:textId="77777777" w:rsidR="00650205" w:rsidRDefault="00650205" w:rsidP="00650205">
      <w:pPr>
        <w:pStyle w:val="p2"/>
        <w:rPr>
          <w:ins w:id="1756" w:author="ahueni" w:date="2018-04-22T15:46:00Z"/>
        </w:rPr>
      </w:pPr>
    </w:p>
    <w:p w14:paraId="6D3C57DC" w14:textId="77777777" w:rsidR="00650205" w:rsidRDefault="00650205" w:rsidP="00650205">
      <w:pPr>
        <w:pStyle w:val="p1"/>
        <w:rPr>
          <w:ins w:id="1757" w:author="ahueni" w:date="2018-04-22T15:46:00Z"/>
        </w:rPr>
      </w:pPr>
      <w:ins w:id="1758" w:author="ahueni" w:date="2018-04-22T15:46:00Z">
        <w:r>
          <w:rPr>
            <w:rStyle w:val="s1"/>
          </w:rPr>
          <w:t xml:space="preserve">#1: </w:t>
        </w:r>
        <w:proofErr w:type="spellStart"/>
        <w:r>
          <w:rPr>
            <w:rStyle w:val="s1"/>
          </w:rPr>
          <w:t>ObjectId</w:t>
        </w:r>
        <w:proofErr w:type="spellEnd"/>
        <w:r>
          <w:rPr>
            <w:rStyle w:val="s1"/>
          </w:rPr>
          <w:t>: 2.5.29.14 Criticality=false</w:t>
        </w:r>
      </w:ins>
    </w:p>
    <w:p w14:paraId="3F037AB3" w14:textId="77777777" w:rsidR="00650205" w:rsidRDefault="00650205" w:rsidP="00650205">
      <w:pPr>
        <w:pStyle w:val="p1"/>
        <w:rPr>
          <w:ins w:id="1759" w:author="ahueni" w:date="2018-04-22T15:46:00Z"/>
        </w:rPr>
      </w:pPr>
      <w:proofErr w:type="spellStart"/>
      <w:ins w:id="1760" w:author="ahueni" w:date="2018-04-22T15:46:00Z">
        <w:r>
          <w:rPr>
            <w:rStyle w:val="s1"/>
          </w:rPr>
          <w:t>SubjectKeyIdentifier</w:t>
        </w:r>
        <w:proofErr w:type="spellEnd"/>
        <w:r>
          <w:rPr>
            <w:rStyle w:val="s1"/>
          </w:rPr>
          <w:t xml:space="preserve"> [</w:t>
        </w:r>
      </w:ins>
    </w:p>
    <w:p w14:paraId="0386EE89" w14:textId="77777777" w:rsidR="00650205" w:rsidRDefault="00650205" w:rsidP="00650205">
      <w:pPr>
        <w:pStyle w:val="p1"/>
        <w:rPr>
          <w:ins w:id="1761" w:author="ahueni" w:date="2018-04-22T15:46:00Z"/>
        </w:rPr>
      </w:pPr>
      <w:proofErr w:type="spellStart"/>
      <w:ins w:id="1762" w:author="ahueni" w:date="2018-04-22T15:46:00Z">
        <w:r>
          <w:rPr>
            <w:rStyle w:val="s1"/>
          </w:rPr>
          <w:t>KeyIdentifier</w:t>
        </w:r>
        <w:proofErr w:type="spellEnd"/>
        <w:r>
          <w:rPr>
            <w:rStyle w:val="s1"/>
          </w:rPr>
          <w:t xml:space="preserve"> [</w:t>
        </w:r>
      </w:ins>
    </w:p>
    <w:p w14:paraId="6A79B883" w14:textId="77777777" w:rsidR="00650205" w:rsidRDefault="00650205" w:rsidP="00650205">
      <w:pPr>
        <w:pStyle w:val="p1"/>
        <w:rPr>
          <w:ins w:id="1763" w:author="ahueni" w:date="2018-04-22T15:46:00Z"/>
        </w:rPr>
      </w:pPr>
      <w:ins w:id="1764" w:author="ahueni" w:date="2018-04-22T15:46:00Z">
        <w:r>
          <w:rPr>
            <w:rStyle w:val="s1"/>
          </w:rPr>
          <w:t xml:space="preserve">0000: 96 5D E6 3E 6A 5E C4 F1 </w:t>
        </w:r>
        <w:r>
          <w:rPr>
            <w:rStyle w:val="apple-converted-space"/>
          </w:rPr>
          <w:t xml:space="preserve">  </w:t>
        </w:r>
        <w:r>
          <w:rPr>
            <w:rStyle w:val="s1"/>
          </w:rPr>
          <w:t xml:space="preserve">B2 9F 49 FC 7B 2A 85 </w:t>
        </w:r>
        <w:proofErr w:type="gramStart"/>
        <w:r>
          <w:rPr>
            <w:rStyle w:val="s1"/>
          </w:rPr>
          <w:t>21</w:t>
        </w:r>
        <w:r>
          <w:rPr>
            <w:rStyle w:val="apple-converted-space"/>
          </w:rPr>
          <w:t xml:space="preserve">  </w:t>
        </w:r>
        <w:r>
          <w:rPr>
            <w:rStyle w:val="s1"/>
          </w:rPr>
          <w:t>.</w:t>
        </w:r>
        <w:proofErr w:type="gramEnd"/>
        <w:r>
          <w:rPr>
            <w:rStyle w:val="s1"/>
          </w:rPr>
          <w:t>].&gt;j^....I..*.!</w:t>
        </w:r>
      </w:ins>
    </w:p>
    <w:p w14:paraId="5AA86303" w14:textId="77777777" w:rsidR="00650205" w:rsidRDefault="00650205" w:rsidP="00650205">
      <w:pPr>
        <w:pStyle w:val="p1"/>
        <w:rPr>
          <w:ins w:id="1765" w:author="ahueni" w:date="2018-04-22T15:46:00Z"/>
        </w:rPr>
      </w:pPr>
      <w:ins w:id="1766" w:author="ahueni" w:date="2018-04-22T15:46:00Z">
        <w:r>
          <w:rPr>
            <w:rStyle w:val="s1"/>
          </w:rPr>
          <w:t>0010: C8 82 CA 8C</w:t>
        </w:r>
        <w:r>
          <w:rPr>
            <w:rStyle w:val="apple-converted-space"/>
          </w:rPr>
          <w:t xml:space="preserve">                                        </w:t>
        </w:r>
        <w:r>
          <w:rPr>
            <w:rStyle w:val="s1"/>
          </w:rPr>
          <w:t>....</w:t>
        </w:r>
      </w:ins>
    </w:p>
    <w:p w14:paraId="08EB59BD" w14:textId="77777777" w:rsidR="00650205" w:rsidRDefault="00650205" w:rsidP="00650205">
      <w:pPr>
        <w:pStyle w:val="p1"/>
        <w:rPr>
          <w:ins w:id="1767" w:author="ahueni" w:date="2018-04-22T15:46:00Z"/>
        </w:rPr>
      </w:pPr>
      <w:ins w:id="1768" w:author="ahueni" w:date="2018-04-22T15:46:00Z">
        <w:r>
          <w:rPr>
            <w:rStyle w:val="s1"/>
          </w:rPr>
          <w:t>]</w:t>
        </w:r>
      </w:ins>
    </w:p>
    <w:p w14:paraId="47DE4D80" w14:textId="77777777" w:rsidR="00650205" w:rsidRDefault="00650205" w:rsidP="00650205">
      <w:pPr>
        <w:pStyle w:val="p1"/>
        <w:rPr>
          <w:ins w:id="1769" w:author="ahueni" w:date="2018-04-22T15:46:00Z"/>
        </w:rPr>
      </w:pPr>
      <w:ins w:id="1770" w:author="ahueni" w:date="2018-04-22T15:46:00Z">
        <w:r>
          <w:rPr>
            <w:rStyle w:val="s1"/>
          </w:rPr>
          <w:t>]</w:t>
        </w:r>
      </w:ins>
    </w:p>
    <w:p w14:paraId="364FF6ED" w14:textId="77777777" w:rsidR="00650205" w:rsidRDefault="00650205" w:rsidP="00650205">
      <w:pPr>
        <w:pStyle w:val="p2"/>
        <w:rPr>
          <w:ins w:id="1771" w:author="ahueni" w:date="2018-04-22T15:46:00Z"/>
        </w:rPr>
      </w:pPr>
    </w:p>
    <w:p w14:paraId="34C0AA41" w14:textId="77777777" w:rsidR="00650205" w:rsidRDefault="00650205" w:rsidP="00650205">
      <w:pPr>
        <w:pStyle w:val="p1"/>
        <w:rPr>
          <w:ins w:id="1772" w:author="ahueni" w:date="2018-04-22T15:46:00Z"/>
        </w:rPr>
      </w:pPr>
      <w:ins w:id="1773" w:author="ahueni" w:date="2018-04-22T15:46:00Z">
        <w:r>
          <w:rPr>
            <w:rStyle w:val="s1"/>
          </w:rPr>
          <w:t>Trust this certificate? [no]:</w:t>
        </w:r>
        <w:r>
          <w:rPr>
            <w:rStyle w:val="apple-converted-space"/>
          </w:rPr>
          <w:t xml:space="preserve">  </w:t>
        </w:r>
        <w:r>
          <w:rPr>
            <w:rStyle w:val="s1"/>
          </w:rPr>
          <w:t>yes</w:t>
        </w:r>
      </w:ins>
    </w:p>
    <w:p w14:paraId="5E505661" w14:textId="77777777" w:rsidR="00650205" w:rsidRDefault="00650205" w:rsidP="00650205">
      <w:pPr>
        <w:pStyle w:val="p1"/>
        <w:rPr>
          <w:ins w:id="1774" w:author="ahueni" w:date="2018-04-22T15:46:00Z"/>
        </w:rPr>
      </w:pPr>
      <w:ins w:id="1775" w:author="ahueni" w:date="2018-04-22T15:46:00Z">
        <w:r>
          <w:rPr>
            <w:rStyle w:val="s1"/>
          </w:rPr>
          <w:t xml:space="preserve">Certificate was added to </w:t>
        </w:r>
        <w:proofErr w:type="spellStart"/>
        <w:r>
          <w:rPr>
            <w:rStyle w:val="s1"/>
          </w:rPr>
          <w:t>keystore</w:t>
        </w:r>
        <w:proofErr w:type="spellEnd"/>
      </w:ins>
    </w:p>
    <w:p w14:paraId="3BF99E2C" w14:textId="1F3FE1C1" w:rsidR="009D4A1A" w:rsidRDefault="009D4A1A" w:rsidP="009D4A1A">
      <w:pPr>
        <w:pStyle w:val="p1"/>
        <w:rPr>
          <w:ins w:id="1776" w:author="ahueni" w:date="2018-04-22T14:30:00Z"/>
        </w:rPr>
      </w:pPr>
    </w:p>
    <w:p w14:paraId="458EE5CE" w14:textId="76CFAFF7" w:rsidR="000D79BA" w:rsidDel="009D4A1A" w:rsidRDefault="000D79BA" w:rsidP="000D79BA">
      <w:pPr>
        <w:pStyle w:val="p1"/>
        <w:rPr>
          <w:del w:id="1777" w:author="ahueni" w:date="2018-04-22T14:30:00Z"/>
        </w:rPr>
      </w:pPr>
      <w:del w:id="1778" w:author="ahueni" w:date="2018-04-22T14:30:00Z">
        <w:r w:rsidDel="009D4A1A">
          <w:rPr>
            <w:rStyle w:val="s1"/>
          </w:rPr>
          <w:delText xml:space="preserve">Enter keystore password: </w:delText>
        </w:r>
        <w:r w:rsidDel="009D4A1A">
          <w:rPr>
            <w:rStyle w:val="apple-converted-space"/>
          </w:rPr>
          <w:delText> </w:delText>
        </w:r>
      </w:del>
    </w:p>
    <w:p w14:paraId="1612EC86" w14:textId="0B659DF5" w:rsidR="000D79BA" w:rsidDel="009D4A1A" w:rsidRDefault="000D79BA" w:rsidP="000D79BA">
      <w:pPr>
        <w:pStyle w:val="p1"/>
        <w:rPr>
          <w:del w:id="1779" w:author="ahueni" w:date="2018-04-22T14:30:00Z"/>
        </w:rPr>
      </w:pPr>
      <w:del w:id="1780" w:author="ahueni" w:date="2018-04-22T14:30:00Z">
        <w:r w:rsidDel="009D4A1A">
          <w:rPr>
            <w:rStyle w:val="s1"/>
          </w:rPr>
          <w:delText>Owner: CN=SPECCHIO Trust</w:delText>
        </w:r>
      </w:del>
    </w:p>
    <w:p w14:paraId="6F089E9A" w14:textId="6B15D7A6" w:rsidR="000D79BA" w:rsidDel="009D4A1A" w:rsidRDefault="000D79BA" w:rsidP="000D79BA">
      <w:pPr>
        <w:pStyle w:val="p1"/>
        <w:rPr>
          <w:del w:id="1781" w:author="ahueni" w:date="2018-04-22T14:30:00Z"/>
        </w:rPr>
      </w:pPr>
      <w:del w:id="1782" w:author="ahueni" w:date="2018-04-22T14:30:00Z">
        <w:r w:rsidDel="009D4A1A">
          <w:rPr>
            <w:rStyle w:val="s1"/>
          </w:rPr>
          <w:delText>Issuer: CN=SPECCHIO Trust</w:delText>
        </w:r>
      </w:del>
    </w:p>
    <w:p w14:paraId="38B9768D" w14:textId="31461B88" w:rsidR="000D79BA" w:rsidDel="009D4A1A" w:rsidRDefault="000D79BA" w:rsidP="000D79BA">
      <w:pPr>
        <w:pStyle w:val="p1"/>
        <w:rPr>
          <w:del w:id="1783" w:author="ahueni" w:date="2018-04-22T14:30:00Z"/>
        </w:rPr>
      </w:pPr>
      <w:del w:id="1784" w:author="ahueni" w:date="2018-04-22T14:30:00Z">
        <w:r w:rsidDel="009D4A1A">
          <w:rPr>
            <w:rStyle w:val="s1"/>
          </w:rPr>
          <w:delText>Serial number: 18aab359</w:delText>
        </w:r>
      </w:del>
    </w:p>
    <w:p w14:paraId="3E05DBC2" w14:textId="7855AD8D" w:rsidR="000D79BA" w:rsidDel="009D4A1A" w:rsidRDefault="000D79BA" w:rsidP="000D79BA">
      <w:pPr>
        <w:pStyle w:val="p1"/>
        <w:rPr>
          <w:del w:id="1785" w:author="ahueni" w:date="2018-04-22T14:30:00Z"/>
        </w:rPr>
      </w:pPr>
      <w:del w:id="1786" w:author="ahueni" w:date="2018-04-22T14:30:00Z">
        <w:r w:rsidDel="009D4A1A">
          <w:rPr>
            <w:rStyle w:val="s1"/>
          </w:rPr>
          <w:delText>Valid from: Sat Apr 21 11:35:44 CEST 2018 until: Tue Apr 18 11:35:44 CEST 2028</w:delText>
        </w:r>
      </w:del>
    </w:p>
    <w:p w14:paraId="01CC87D5" w14:textId="56A3568D" w:rsidR="000D79BA" w:rsidDel="009D4A1A" w:rsidRDefault="000D79BA" w:rsidP="000D79BA">
      <w:pPr>
        <w:pStyle w:val="p1"/>
        <w:rPr>
          <w:del w:id="1787" w:author="ahueni" w:date="2018-04-22T14:30:00Z"/>
        </w:rPr>
      </w:pPr>
      <w:del w:id="1788" w:author="ahueni" w:date="2018-04-22T14:30:00Z">
        <w:r w:rsidDel="009D4A1A">
          <w:rPr>
            <w:rStyle w:val="s1"/>
          </w:rPr>
          <w:delText>Certificate fingerprints:</w:delText>
        </w:r>
      </w:del>
    </w:p>
    <w:p w14:paraId="1E83AE81" w14:textId="2F0FD023" w:rsidR="000D79BA" w:rsidDel="009D4A1A" w:rsidRDefault="000D79BA" w:rsidP="000D79BA">
      <w:pPr>
        <w:pStyle w:val="p1"/>
        <w:rPr>
          <w:del w:id="1789" w:author="ahueni" w:date="2018-04-22T14:30:00Z"/>
        </w:rPr>
      </w:pPr>
      <w:del w:id="1790" w:author="ahueni" w:date="2018-04-22T14:30:00Z">
        <w:r w:rsidDel="009D4A1A">
          <w:rPr>
            <w:rStyle w:val="apple-tab-span"/>
          </w:rPr>
          <w:tab/>
        </w:r>
        <w:r w:rsidDel="009D4A1A">
          <w:rPr>
            <w:rStyle w:val="s1"/>
          </w:rPr>
          <w:delText>MD5:</w:delText>
        </w:r>
        <w:r w:rsidDel="009D4A1A">
          <w:rPr>
            <w:rStyle w:val="apple-converted-space"/>
          </w:rPr>
          <w:delText xml:space="preserve">  </w:delText>
        </w:r>
        <w:r w:rsidDel="009D4A1A">
          <w:rPr>
            <w:rStyle w:val="s1"/>
          </w:rPr>
          <w:delText>D2:C1:10:AD:50:BB:A3:D9:58:D0:4F:C6:37:50:5D:5E</w:delText>
        </w:r>
      </w:del>
    </w:p>
    <w:p w14:paraId="3CCA4037" w14:textId="0DB4C5C0" w:rsidR="000D79BA" w:rsidDel="009D4A1A" w:rsidRDefault="000D79BA" w:rsidP="000D79BA">
      <w:pPr>
        <w:pStyle w:val="p1"/>
        <w:rPr>
          <w:del w:id="1791" w:author="ahueni" w:date="2018-04-22T14:30:00Z"/>
        </w:rPr>
      </w:pPr>
      <w:del w:id="1792" w:author="ahueni" w:date="2018-04-22T14:30:00Z">
        <w:r w:rsidDel="009D4A1A">
          <w:rPr>
            <w:rStyle w:val="apple-tab-span"/>
          </w:rPr>
          <w:tab/>
        </w:r>
        <w:r w:rsidDel="009D4A1A">
          <w:rPr>
            <w:rStyle w:val="s1"/>
          </w:rPr>
          <w:delText>SHA1: 49:56:C7:23:42:AD:3E:D3:60:BA:50:55:12:56:AE:5B:13:F8:81:64</w:delText>
        </w:r>
      </w:del>
    </w:p>
    <w:p w14:paraId="360E550C" w14:textId="54D670EA" w:rsidR="000D79BA" w:rsidDel="009D4A1A" w:rsidRDefault="000D79BA" w:rsidP="000D79BA">
      <w:pPr>
        <w:pStyle w:val="p1"/>
        <w:rPr>
          <w:del w:id="1793" w:author="ahueni" w:date="2018-04-22T14:30:00Z"/>
        </w:rPr>
      </w:pPr>
      <w:del w:id="1794" w:author="ahueni" w:date="2018-04-22T14:30:00Z">
        <w:r w:rsidDel="009D4A1A">
          <w:rPr>
            <w:rStyle w:val="apple-tab-span"/>
          </w:rPr>
          <w:tab/>
        </w:r>
        <w:r w:rsidDel="009D4A1A">
          <w:rPr>
            <w:rStyle w:val="s1"/>
          </w:rPr>
          <w:delText>SHA256: 7A:30:C0:D4:6B:10:F2:73:33:9E:D8:71:51:D1:42:E3:0F:36:2F:19:0B:3D:A5:B7:95:73:05:88:D7:EF:DB:C3</w:delText>
        </w:r>
      </w:del>
    </w:p>
    <w:p w14:paraId="5EE189BF" w14:textId="18F9FEFE" w:rsidR="000D79BA" w:rsidDel="009D4A1A" w:rsidRDefault="000D79BA" w:rsidP="000D79BA">
      <w:pPr>
        <w:pStyle w:val="p1"/>
        <w:rPr>
          <w:del w:id="1795" w:author="ahueni" w:date="2018-04-22T14:30:00Z"/>
        </w:rPr>
      </w:pPr>
      <w:del w:id="1796" w:author="ahueni" w:date="2018-04-22T14:30:00Z">
        <w:r w:rsidDel="009D4A1A">
          <w:rPr>
            <w:rStyle w:val="s1"/>
          </w:rPr>
          <w:delText>Signature algorithm name: SHA256withRSA</w:delText>
        </w:r>
      </w:del>
    </w:p>
    <w:p w14:paraId="0D6E3CCE" w14:textId="37435AED" w:rsidR="000D79BA" w:rsidDel="009D4A1A" w:rsidRDefault="000D79BA" w:rsidP="000D79BA">
      <w:pPr>
        <w:pStyle w:val="p1"/>
        <w:rPr>
          <w:del w:id="1797" w:author="ahueni" w:date="2018-04-22T14:30:00Z"/>
        </w:rPr>
      </w:pPr>
      <w:del w:id="1798" w:author="ahueni" w:date="2018-04-22T14:30:00Z">
        <w:r w:rsidDel="009D4A1A">
          <w:rPr>
            <w:rStyle w:val="s1"/>
          </w:rPr>
          <w:delText>Subject Public Key Algorithm: 4096-bit RSA key</w:delText>
        </w:r>
      </w:del>
    </w:p>
    <w:p w14:paraId="591F6B33" w14:textId="6DD890DD" w:rsidR="000D79BA" w:rsidDel="009D4A1A" w:rsidRDefault="000D79BA" w:rsidP="000D79BA">
      <w:pPr>
        <w:pStyle w:val="p1"/>
        <w:rPr>
          <w:del w:id="1799" w:author="ahueni" w:date="2018-04-22T14:30:00Z"/>
        </w:rPr>
      </w:pPr>
      <w:del w:id="1800" w:author="ahueni" w:date="2018-04-22T14:30:00Z">
        <w:r w:rsidDel="009D4A1A">
          <w:rPr>
            <w:rStyle w:val="s1"/>
          </w:rPr>
          <w:delText>Version: 3</w:delText>
        </w:r>
      </w:del>
    </w:p>
    <w:p w14:paraId="25605E7E" w14:textId="283A6905" w:rsidR="000D79BA" w:rsidDel="009D4A1A" w:rsidRDefault="000D79BA" w:rsidP="000D79BA">
      <w:pPr>
        <w:pStyle w:val="p2"/>
        <w:rPr>
          <w:del w:id="1801" w:author="ahueni" w:date="2018-04-22T14:30:00Z"/>
        </w:rPr>
      </w:pPr>
    </w:p>
    <w:p w14:paraId="7D15CEE1" w14:textId="1E740106" w:rsidR="000D79BA" w:rsidDel="009D4A1A" w:rsidRDefault="000D79BA" w:rsidP="000D79BA">
      <w:pPr>
        <w:pStyle w:val="p1"/>
        <w:rPr>
          <w:del w:id="1802" w:author="ahueni" w:date="2018-04-22T14:30:00Z"/>
        </w:rPr>
      </w:pPr>
      <w:del w:id="1803" w:author="ahueni" w:date="2018-04-22T14:30:00Z">
        <w:r w:rsidDel="009D4A1A">
          <w:rPr>
            <w:rStyle w:val="s1"/>
          </w:rPr>
          <w:delText>Extensions:</w:delText>
        </w:r>
        <w:r w:rsidDel="009D4A1A">
          <w:rPr>
            <w:rStyle w:val="apple-converted-space"/>
          </w:rPr>
          <w:delText> </w:delText>
        </w:r>
      </w:del>
    </w:p>
    <w:p w14:paraId="48AE760A" w14:textId="6358044A" w:rsidR="000D79BA" w:rsidDel="009D4A1A" w:rsidRDefault="000D79BA" w:rsidP="000D79BA">
      <w:pPr>
        <w:pStyle w:val="p2"/>
        <w:rPr>
          <w:del w:id="1804" w:author="ahueni" w:date="2018-04-22T14:30:00Z"/>
        </w:rPr>
      </w:pPr>
    </w:p>
    <w:p w14:paraId="67F3317A" w14:textId="7C6686E1" w:rsidR="000D79BA" w:rsidDel="009D4A1A" w:rsidRDefault="000D79BA" w:rsidP="000D79BA">
      <w:pPr>
        <w:pStyle w:val="p1"/>
        <w:rPr>
          <w:del w:id="1805" w:author="ahueni" w:date="2018-04-22T14:30:00Z"/>
        </w:rPr>
      </w:pPr>
      <w:del w:id="1806" w:author="ahueni" w:date="2018-04-22T14:30:00Z">
        <w:r w:rsidDel="009D4A1A">
          <w:rPr>
            <w:rStyle w:val="s1"/>
          </w:rPr>
          <w:delText>#1: ObjectId: 2.5.29.14 Criticality=false</w:delText>
        </w:r>
      </w:del>
    </w:p>
    <w:p w14:paraId="77BDF8F9" w14:textId="3EBB6329" w:rsidR="000D79BA" w:rsidDel="009D4A1A" w:rsidRDefault="000D79BA" w:rsidP="000D79BA">
      <w:pPr>
        <w:pStyle w:val="p1"/>
        <w:rPr>
          <w:del w:id="1807" w:author="ahueni" w:date="2018-04-22T14:30:00Z"/>
        </w:rPr>
      </w:pPr>
      <w:del w:id="1808" w:author="ahueni" w:date="2018-04-22T14:30:00Z">
        <w:r w:rsidDel="009D4A1A">
          <w:rPr>
            <w:rStyle w:val="s1"/>
          </w:rPr>
          <w:delText>SubjectKeyIdentifier [</w:delText>
        </w:r>
      </w:del>
    </w:p>
    <w:p w14:paraId="4E0558A0" w14:textId="3A680E8C" w:rsidR="000D79BA" w:rsidRPr="002C131E" w:rsidDel="009D4A1A" w:rsidRDefault="000D79BA" w:rsidP="000D79BA">
      <w:pPr>
        <w:pStyle w:val="p1"/>
        <w:rPr>
          <w:del w:id="1809" w:author="ahueni" w:date="2018-04-22T14:30:00Z"/>
        </w:rPr>
      </w:pPr>
      <w:del w:id="1810" w:author="ahueni" w:date="2018-04-22T14:30:00Z">
        <w:r w:rsidRPr="002C131E" w:rsidDel="009D4A1A">
          <w:rPr>
            <w:rStyle w:val="s1"/>
          </w:rPr>
          <w:delText>KeyIdentifier [</w:delText>
        </w:r>
      </w:del>
    </w:p>
    <w:p w14:paraId="3E25C8D1" w14:textId="20460302" w:rsidR="000D79BA" w:rsidRPr="007822E5" w:rsidDel="009D4A1A" w:rsidRDefault="000D79BA" w:rsidP="000D79BA">
      <w:pPr>
        <w:pStyle w:val="p1"/>
        <w:rPr>
          <w:del w:id="1811" w:author="ahueni" w:date="2018-04-22T14:30:00Z"/>
        </w:rPr>
      </w:pPr>
      <w:del w:id="1812" w:author="ahueni" w:date="2018-04-22T14:30:00Z">
        <w:r w:rsidRPr="009D4A1A" w:rsidDel="009D4A1A">
          <w:rPr>
            <w:rStyle w:val="s1"/>
          </w:rPr>
          <w:delText xml:space="preserve">0000: C8 C1 D9 4B D7 9E 18 0F </w:delText>
        </w:r>
        <w:r w:rsidRPr="009D4A1A" w:rsidDel="009D4A1A">
          <w:rPr>
            <w:rStyle w:val="apple-converted-space"/>
          </w:rPr>
          <w:delText xml:space="preserve">  </w:delText>
        </w:r>
        <w:r w:rsidRPr="009D4A1A" w:rsidDel="009D4A1A">
          <w:rPr>
            <w:rStyle w:val="s1"/>
          </w:rPr>
          <w:delText>7E 6E FD 57 17 20 96 A2</w:delText>
        </w:r>
        <w:r w:rsidRPr="00880DF1" w:rsidDel="009D4A1A">
          <w:rPr>
            <w:rStyle w:val="apple-converted-space"/>
          </w:rPr>
          <w:delText xml:space="preserve">  </w:delText>
        </w:r>
        <w:r w:rsidRPr="007822E5" w:rsidDel="009D4A1A">
          <w:rPr>
            <w:rStyle w:val="s1"/>
          </w:rPr>
          <w:delText>...K.....n.W. ..</w:delText>
        </w:r>
      </w:del>
    </w:p>
    <w:p w14:paraId="4A95D9D5" w14:textId="78890D4A" w:rsidR="000D79BA" w:rsidDel="009D4A1A" w:rsidRDefault="000D79BA" w:rsidP="000D79BA">
      <w:pPr>
        <w:pStyle w:val="p1"/>
        <w:rPr>
          <w:del w:id="1813" w:author="ahueni" w:date="2018-04-22T14:30:00Z"/>
        </w:rPr>
      </w:pPr>
      <w:del w:id="1814" w:author="ahueni" w:date="2018-04-22T14:30:00Z">
        <w:r w:rsidDel="009D4A1A">
          <w:rPr>
            <w:rStyle w:val="s1"/>
          </w:rPr>
          <w:delText>0010: BC F6 0D C6</w:delText>
        </w:r>
        <w:r w:rsidDel="009D4A1A">
          <w:rPr>
            <w:rStyle w:val="apple-converted-space"/>
          </w:rPr>
          <w:delText xml:space="preserve">                                        </w:delText>
        </w:r>
        <w:r w:rsidDel="009D4A1A">
          <w:rPr>
            <w:rStyle w:val="s1"/>
          </w:rPr>
          <w:delText>....</w:delText>
        </w:r>
      </w:del>
    </w:p>
    <w:p w14:paraId="71D2AD66" w14:textId="0CB65F00" w:rsidR="000D79BA" w:rsidDel="009D4A1A" w:rsidRDefault="000D79BA" w:rsidP="000D79BA">
      <w:pPr>
        <w:pStyle w:val="p1"/>
        <w:rPr>
          <w:del w:id="1815" w:author="ahueni" w:date="2018-04-22T14:30:00Z"/>
        </w:rPr>
      </w:pPr>
      <w:del w:id="1816" w:author="ahueni" w:date="2018-04-22T14:30:00Z">
        <w:r w:rsidDel="009D4A1A">
          <w:rPr>
            <w:rStyle w:val="s1"/>
          </w:rPr>
          <w:delText>]</w:delText>
        </w:r>
      </w:del>
    </w:p>
    <w:p w14:paraId="3A5306E9" w14:textId="51319D09" w:rsidR="000D79BA" w:rsidDel="009D4A1A" w:rsidRDefault="000D79BA" w:rsidP="000D79BA">
      <w:pPr>
        <w:pStyle w:val="p1"/>
        <w:rPr>
          <w:del w:id="1817" w:author="ahueni" w:date="2018-04-22T14:30:00Z"/>
        </w:rPr>
      </w:pPr>
      <w:del w:id="1818" w:author="ahueni" w:date="2018-04-22T14:30:00Z">
        <w:r w:rsidDel="009D4A1A">
          <w:rPr>
            <w:rStyle w:val="s1"/>
          </w:rPr>
          <w:delText>]</w:delText>
        </w:r>
      </w:del>
    </w:p>
    <w:p w14:paraId="1E3CDF01" w14:textId="776242ED" w:rsidR="000D79BA" w:rsidDel="009D4A1A" w:rsidRDefault="000D79BA" w:rsidP="000D79BA">
      <w:pPr>
        <w:pStyle w:val="p2"/>
        <w:rPr>
          <w:del w:id="1819" w:author="ahueni" w:date="2018-04-22T14:30:00Z"/>
        </w:rPr>
      </w:pPr>
    </w:p>
    <w:p w14:paraId="2043F258" w14:textId="18A99E07" w:rsidR="000D79BA" w:rsidDel="009D4A1A" w:rsidRDefault="000D79BA" w:rsidP="000D79BA">
      <w:pPr>
        <w:pStyle w:val="p1"/>
        <w:rPr>
          <w:del w:id="1820" w:author="ahueni" w:date="2018-04-22T14:30:00Z"/>
        </w:rPr>
      </w:pPr>
      <w:del w:id="1821" w:author="ahueni" w:date="2018-04-22T14:30:00Z">
        <w:r w:rsidDel="009D4A1A">
          <w:rPr>
            <w:rStyle w:val="s1"/>
          </w:rPr>
          <w:delText>Trust this certificate? [no]:</w:delText>
        </w:r>
        <w:r w:rsidDel="009D4A1A">
          <w:rPr>
            <w:rStyle w:val="apple-converted-space"/>
          </w:rPr>
          <w:delText xml:space="preserve">  </w:delText>
        </w:r>
        <w:r w:rsidDel="009D4A1A">
          <w:rPr>
            <w:rStyle w:val="s1"/>
          </w:rPr>
          <w:delText>yes</w:delText>
        </w:r>
      </w:del>
    </w:p>
    <w:p w14:paraId="69B4F0A9" w14:textId="76D1AC46" w:rsidR="000D79BA" w:rsidDel="009D4A1A" w:rsidRDefault="000D79BA" w:rsidP="000D79BA">
      <w:pPr>
        <w:pStyle w:val="p1"/>
        <w:rPr>
          <w:del w:id="1822" w:author="ahueni" w:date="2018-04-22T14:30:00Z"/>
        </w:rPr>
      </w:pPr>
      <w:del w:id="1823" w:author="ahueni" w:date="2018-04-22T14:30:00Z">
        <w:r w:rsidDel="009D4A1A">
          <w:rPr>
            <w:rStyle w:val="s1"/>
          </w:rPr>
          <w:delText>Certificate was added to keystore</w:delText>
        </w:r>
      </w:del>
    </w:p>
    <w:p w14:paraId="5D81634D" w14:textId="77777777" w:rsidR="000D79BA" w:rsidRPr="000D79BA" w:rsidRDefault="000D79BA" w:rsidP="00434558"/>
    <w:p w14:paraId="47CB6DFE" w14:textId="77777777" w:rsidR="00FB5933" w:rsidRDefault="00FB5933" w:rsidP="00FB5933">
      <w:pPr>
        <w:rPr>
          <w:lang w:val="en-US"/>
        </w:rPr>
      </w:pPr>
    </w:p>
    <w:p w14:paraId="62478E20" w14:textId="77777777" w:rsidR="00652E7A" w:rsidRPr="00667C67" w:rsidRDefault="00652E7A" w:rsidP="00652E7A">
      <w:pPr>
        <w:rPr>
          <w:lang w:val="en-US"/>
        </w:rPr>
      </w:pPr>
      <w:proofErr w:type="spellStart"/>
      <w:r w:rsidRPr="00667C67">
        <w:rPr>
          <w:lang w:val="en-US"/>
        </w:rPr>
        <w:t>keytool</w:t>
      </w:r>
      <w:proofErr w:type="spellEnd"/>
      <w:r w:rsidRPr="00667C67">
        <w:rPr>
          <w:lang w:val="en-US"/>
        </w:rPr>
        <w:t xml:space="preserve"> -list </w:t>
      </w:r>
      <w:r>
        <w:rPr>
          <w:lang w:val="en-US"/>
        </w:rPr>
        <w:t>-</w:t>
      </w:r>
      <w:proofErr w:type="spellStart"/>
      <w:r w:rsidRPr="00667C67">
        <w:rPr>
          <w:lang w:val="en-US"/>
        </w:rPr>
        <w:t>keystore</w:t>
      </w:r>
      <w:proofErr w:type="spellEnd"/>
      <w:r>
        <w:rPr>
          <w:lang w:val="en-US"/>
        </w:rPr>
        <w:t xml:space="preserve"> </w:t>
      </w:r>
      <w:r w:rsidRPr="00505D22">
        <w:rPr>
          <w:lang w:val="en-US"/>
        </w:rPr>
        <w:t>/Users/</w:t>
      </w:r>
      <w:proofErr w:type="spellStart"/>
      <w:r w:rsidRPr="00505D22">
        <w:rPr>
          <w:lang w:val="en-US"/>
        </w:rPr>
        <w:t>andyhueni</w:t>
      </w:r>
      <w:proofErr w:type="spellEnd"/>
      <w:r w:rsidRPr="00505D22">
        <w:rPr>
          <w:lang w:val="en-US"/>
        </w:rPr>
        <w:t>/</w:t>
      </w:r>
      <w:proofErr w:type="spellStart"/>
      <w:r w:rsidRPr="00505D22">
        <w:rPr>
          <w:lang w:val="en-US"/>
        </w:rPr>
        <w:t>git</w:t>
      </w:r>
      <w:proofErr w:type="spellEnd"/>
      <w:r w:rsidRPr="00505D22">
        <w:rPr>
          <w:lang w:val="en-US"/>
        </w:rPr>
        <w:t>/dc10/</w:t>
      </w:r>
      <w:proofErr w:type="spellStart"/>
      <w:r w:rsidRPr="00505D22">
        <w:rPr>
          <w:lang w:val="en-US"/>
        </w:rPr>
        <w:t>src</w:t>
      </w:r>
      <w:proofErr w:type="spellEnd"/>
      <w:r w:rsidRPr="00505D22">
        <w:rPr>
          <w:lang w:val="en-US"/>
        </w:rPr>
        <w:t>/client</w:t>
      </w:r>
      <w:r>
        <w:rPr>
          <w:lang w:val="en-US"/>
        </w:rPr>
        <w:t>/</w:t>
      </w:r>
      <w:proofErr w:type="spellStart"/>
      <w:r w:rsidRPr="00667C67">
        <w:rPr>
          <w:lang w:val="en-US"/>
        </w:rPr>
        <w:t>specchio.keystore</w:t>
      </w:r>
      <w:proofErr w:type="spellEnd"/>
    </w:p>
    <w:p w14:paraId="6E244E32" w14:textId="77777777" w:rsidR="00434558" w:rsidRDefault="00434558" w:rsidP="00FB5933">
      <w:pPr>
        <w:rPr>
          <w:lang w:val="en-US"/>
        </w:rPr>
      </w:pPr>
    </w:p>
    <w:p w14:paraId="01D8B593" w14:textId="77777777" w:rsidR="00652E7A" w:rsidRPr="00FB5933" w:rsidRDefault="00652E7A" w:rsidP="00FB5933">
      <w:pPr>
        <w:rPr>
          <w:lang w:val="en-US"/>
        </w:rPr>
      </w:pPr>
    </w:p>
    <w:p w14:paraId="4A01D40F" w14:textId="77777777" w:rsidR="00650205" w:rsidRDefault="00650205" w:rsidP="00650205">
      <w:pPr>
        <w:pStyle w:val="p1"/>
        <w:rPr>
          <w:ins w:id="1824" w:author="ahueni" w:date="2018-04-22T15:46:00Z"/>
        </w:rPr>
      </w:pPr>
      <w:proofErr w:type="spellStart"/>
      <w:ins w:id="1825" w:author="ahueni" w:date="2018-04-22T15:46:00Z">
        <w:r>
          <w:rPr>
            <w:rStyle w:val="s1"/>
          </w:rPr>
          <w:t>Keystore</w:t>
        </w:r>
        <w:proofErr w:type="spellEnd"/>
        <w:r>
          <w:rPr>
            <w:rStyle w:val="s1"/>
          </w:rPr>
          <w:t xml:space="preserve"> type: JKS</w:t>
        </w:r>
      </w:ins>
    </w:p>
    <w:p w14:paraId="43311EC9" w14:textId="77777777" w:rsidR="00650205" w:rsidRDefault="00650205" w:rsidP="00650205">
      <w:pPr>
        <w:pStyle w:val="p1"/>
        <w:rPr>
          <w:ins w:id="1826" w:author="ahueni" w:date="2018-04-22T15:46:00Z"/>
        </w:rPr>
      </w:pPr>
      <w:proofErr w:type="spellStart"/>
      <w:ins w:id="1827" w:author="ahueni" w:date="2018-04-22T15:46:00Z">
        <w:r>
          <w:rPr>
            <w:rStyle w:val="s1"/>
          </w:rPr>
          <w:t>Keystore</w:t>
        </w:r>
        <w:proofErr w:type="spellEnd"/>
        <w:r>
          <w:rPr>
            <w:rStyle w:val="s1"/>
          </w:rPr>
          <w:t xml:space="preserve"> provider: SUN</w:t>
        </w:r>
      </w:ins>
    </w:p>
    <w:p w14:paraId="4E76EEF8" w14:textId="77777777" w:rsidR="00650205" w:rsidRDefault="00650205" w:rsidP="00650205">
      <w:pPr>
        <w:pStyle w:val="p2"/>
        <w:rPr>
          <w:ins w:id="1828" w:author="ahueni" w:date="2018-04-22T15:46:00Z"/>
        </w:rPr>
      </w:pPr>
    </w:p>
    <w:p w14:paraId="43BA73CA" w14:textId="77777777" w:rsidR="00650205" w:rsidRDefault="00650205" w:rsidP="00650205">
      <w:pPr>
        <w:pStyle w:val="p1"/>
        <w:rPr>
          <w:ins w:id="1829" w:author="ahueni" w:date="2018-04-22T15:46:00Z"/>
        </w:rPr>
      </w:pPr>
      <w:ins w:id="1830" w:author="ahueni" w:date="2018-04-22T15:46:00Z">
        <w:r>
          <w:rPr>
            <w:rStyle w:val="s1"/>
          </w:rPr>
          <w:t xml:space="preserve">Your </w:t>
        </w:r>
        <w:proofErr w:type="spellStart"/>
        <w:r>
          <w:rPr>
            <w:rStyle w:val="s1"/>
          </w:rPr>
          <w:t>keystore</w:t>
        </w:r>
        <w:proofErr w:type="spellEnd"/>
        <w:r>
          <w:rPr>
            <w:rStyle w:val="s1"/>
          </w:rPr>
          <w:t xml:space="preserve"> contains 7 entries</w:t>
        </w:r>
      </w:ins>
    </w:p>
    <w:p w14:paraId="62F8E219" w14:textId="77777777" w:rsidR="00650205" w:rsidRDefault="00650205" w:rsidP="00650205">
      <w:pPr>
        <w:pStyle w:val="p2"/>
        <w:rPr>
          <w:ins w:id="1831" w:author="ahueni" w:date="2018-04-22T15:46:00Z"/>
        </w:rPr>
      </w:pPr>
    </w:p>
    <w:p w14:paraId="0106D17F" w14:textId="77777777" w:rsidR="00650205" w:rsidRDefault="00650205" w:rsidP="00650205">
      <w:pPr>
        <w:pStyle w:val="p1"/>
        <w:rPr>
          <w:ins w:id="1832" w:author="ahueni" w:date="2018-04-22T15:46:00Z"/>
        </w:rPr>
      </w:pPr>
      <w:ins w:id="1833" w:author="ahueni" w:date="2018-04-22T15:46:00Z">
        <w:r>
          <w:rPr>
            <w:rStyle w:val="s1"/>
          </w:rPr>
          <w:t xml:space="preserve">dc_10_wollongong, May 24, 2016,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7D9FA4A3" w14:textId="77777777" w:rsidR="00650205" w:rsidRDefault="00650205" w:rsidP="00650205">
      <w:pPr>
        <w:pStyle w:val="p1"/>
        <w:rPr>
          <w:ins w:id="1834" w:author="ahueni" w:date="2018-04-22T15:46:00Z"/>
        </w:rPr>
      </w:pPr>
      <w:ins w:id="1835" w:author="ahueni" w:date="2018-04-22T15:46:00Z">
        <w:r>
          <w:rPr>
            <w:rStyle w:val="s1"/>
          </w:rPr>
          <w:t xml:space="preserve">Certificate fingerprint (SHA1): </w:t>
        </w:r>
        <w:proofErr w:type="gramStart"/>
        <w:r>
          <w:rPr>
            <w:rStyle w:val="s1"/>
          </w:rPr>
          <w:t>02:FA</w:t>
        </w:r>
        <w:proofErr w:type="gramEnd"/>
        <w:r>
          <w:rPr>
            <w:rStyle w:val="s1"/>
          </w:rPr>
          <w:t>:F3:E2:91:43:54:68:60:78:57:69:4D:F5:E4:5B:68:85:18:68</w:t>
        </w:r>
      </w:ins>
    </w:p>
    <w:p w14:paraId="707C078F" w14:textId="77777777" w:rsidR="00650205" w:rsidRDefault="00650205" w:rsidP="00650205">
      <w:pPr>
        <w:pStyle w:val="p1"/>
        <w:rPr>
          <w:ins w:id="1836" w:author="ahueni" w:date="2018-04-22T15:46:00Z"/>
        </w:rPr>
      </w:pPr>
      <w:ins w:id="1837" w:author="ahueni" w:date="2018-04-22T15:46:00Z">
        <w:r>
          <w:rPr>
            <w:rStyle w:val="s1"/>
          </w:rPr>
          <w:t xml:space="preserve">specchio_rsl_sc08, Apr 3, 2017,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613AF88D" w14:textId="77777777" w:rsidR="00650205" w:rsidRDefault="00650205" w:rsidP="00650205">
      <w:pPr>
        <w:pStyle w:val="p1"/>
        <w:rPr>
          <w:ins w:id="1838" w:author="ahueni" w:date="2018-04-22T15:46:00Z"/>
        </w:rPr>
      </w:pPr>
      <w:ins w:id="1839" w:author="ahueni" w:date="2018-04-22T15:46:00Z">
        <w:r>
          <w:rPr>
            <w:rStyle w:val="s1"/>
          </w:rPr>
          <w:t>Certificate fingerprint (SHA1): 05:C4:21:EE:</w:t>
        </w:r>
        <w:proofErr w:type="gramStart"/>
        <w:r>
          <w:rPr>
            <w:rStyle w:val="s1"/>
          </w:rPr>
          <w:t>BB:18:60:4</w:t>
        </w:r>
        <w:proofErr w:type="gramEnd"/>
        <w:r>
          <w:rPr>
            <w:rStyle w:val="s1"/>
          </w:rPr>
          <w:t>B:37:AB:0F:C5:79:B6:9F:8C:C1:DD:24:D9</w:t>
        </w:r>
      </w:ins>
    </w:p>
    <w:p w14:paraId="2E5E1FF3" w14:textId="77777777" w:rsidR="00650205" w:rsidRDefault="00650205" w:rsidP="00650205">
      <w:pPr>
        <w:pStyle w:val="p1"/>
        <w:rPr>
          <w:ins w:id="1840" w:author="ahueni" w:date="2018-04-22T15:46:00Z"/>
        </w:rPr>
      </w:pPr>
      <w:proofErr w:type="spellStart"/>
      <w:ins w:id="1841" w:author="ahueni" w:date="2018-04-22T15:46:00Z">
        <w:r>
          <w:rPr>
            <w:rStyle w:val="s1"/>
          </w:rPr>
          <w:lastRenderedPageBreak/>
          <w:t>specchio_ah_development_machine</w:t>
        </w:r>
        <w:proofErr w:type="spellEnd"/>
        <w:r>
          <w:rPr>
            <w:rStyle w:val="s1"/>
          </w:rPr>
          <w:t xml:space="preserve">, Sep 23, 2017,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6BFC883D" w14:textId="77777777" w:rsidR="00650205" w:rsidRDefault="00650205" w:rsidP="00650205">
      <w:pPr>
        <w:pStyle w:val="p1"/>
        <w:rPr>
          <w:ins w:id="1842" w:author="ahueni" w:date="2018-04-22T15:46:00Z"/>
        </w:rPr>
      </w:pPr>
      <w:ins w:id="1843" w:author="ahueni" w:date="2018-04-22T15:46:00Z">
        <w:r>
          <w:rPr>
            <w:rStyle w:val="s1"/>
          </w:rPr>
          <w:t>Certificate fingerprint (SHA1): 36:47:8</w:t>
        </w:r>
        <w:proofErr w:type="gramStart"/>
        <w:r>
          <w:rPr>
            <w:rStyle w:val="s1"/>
          </w:rPr>
          <w:t>E:AB</w:t>
        </w:r>
        <w:proofErr w:type="gramEnd"/>
        <w:r>
          <w:rPr>
            <w:rStyle w:val="s1"/>
          </w:rPr>
          <w:t>:37:81:49:36:EE:2A:BC:02:E9:4A:93:A9:34:9D:14:54</w:t>
        </w:r>
      </w:ins>
    </w:p>
    <w:p w14:paraId="520379A1" w14:textId="77777777" w:rsidR="00650205" w:rsidRDefault="00650205" w:rsidP="00650205">
      <w:pPr>
        <w:pStyle w:val="p1"/>
        <w:rPr>
          <w:ins w:id="1844" w:author="ahueni" w:date="2018-04-22T15:46:00Z"/>
        </w:rPr>
      </w:pPr>
      <w:proofErr w:type="spellStart"/>
      <w:ins w:id="1845" w:author="ahueni" w:date="2018-04-22T15:46:00Z">
        <w:r>
          <w:rPr>
            <w:rStyle w:val="s1"/>
          </w:rPr>
          <w:t>specchio_vm</w:t>
        </w:r>
        <w:proofErr w:type="spellEnd"/>
        <w:r>
          <w:rPr>
            <w:rStyle w:val="s1"/>
          </w:rPr>
          <w:t xml:space="preserve">_, Dec 10, 2015,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6A5DFDDC" w14:textId="77777777" w:rsidR="00650205" w:rsidRDefault="00650205" w:rsidP="00650205">
      <w:pPr>
        <w:pStyle w:val="p1"/>
        <w:rPr>
          <w:ins w:id="1846" w:author="ahueni" w:date="2018-04-22T15:46:00Z"/>
        </w:rPr>
      </w:pPr>
      <w:ins w:id="1847" w:author="ahueni" w:date="2018-04-22T15:46:00Z">
        <w:r>
          <w:rPr>
            <w:rStyle w:val="s1"/>
          </w:rPr>
          <w:t>Certificate fingerprint (SHA1): E</w:t>
        </w:r>
        <w:proofErr w:type="gramStart"/>
        <w:r>
          <w:rPr>
            <w:rStyle w:val="s1"/>
          </w:rPr>
          <w:t>4:30:72:FB</w:t>
        </w:r>
        <w:proofErr w:type="gramEnd"/>
        <w:r>
          <w:rPr>
            <w:rStyle w:val="s1"/>
          </w:rPr>
          <w:t>:F8:BB:05:2C:B9:07:BE:40:81:A9:E3:E1:27:20:5F:D1</w:t>
        </w:r>
      </w:ins>
    </w:p>
    <w:p w14:paraId="32E0E219" w14:textId="77777777" w:rsidR="00650205" w:rsidRDefault="00650205" w:rsidP="00650205">
      <w:pPr>
        <w:pStyle w:val="p1"/>
        <w:rPr>
          <w:ins w:id="1848" w:author="ahueni" w:date="2018-04-22T15:46:00Z"/>
        </w:rPr>
      </w:pPr>
      <w:proofErr w:type="spellStart"/>
      <w:ins w:id="1849" w:author="ahueni" w:date="2018-04-22T15:46:00Z">
        <w:r>
          <w:rPr>
            <w:rStyle w:val="s1"/>
          </w:rPr>
          <w:t>specchio_rsl</w:t>
        </w:r>
        <w:proofErr w:type="spellEnd"/>
        <w:r>
          <w:rPr>
            <w:rStyle w:val="s1"/>
          </w:rPr>
          <w:t xml:space="preserve">, Apr 28, 2014,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784EB89D" w14:textId="77777777" w:rsidR="00650205" w:rsidRDefault="00650205" w:rsidP="00650205">
      <w:pPr>
        <w:pStyle w:val="p1"/>
        <w:rPr>
          <w:ins w:id="1850" w:author="ahueni" w:date="2018-04-22T15:46:00Z"/>
        </w:rPr>
      </w:pPr>
      <w:ins w:id="1851" w:author="ahueni" w:date="2018-04-22T15:46:00Z">
        <w:r>
          <w:rPr>
            <w:rStyle w:val="s1"/>
          </w:rPr>
          <w:t xml:space="preserve">Certificate fingerprint (SHA1): </w:t>
        </w:r>
        <w:proofErr w:type="gramStart"/>
        <w:r>
          <w:rPr>
            <w:rStyle w:val="s1"/>
          </w:rPr>
          <w:t>EC:76:30:0</w:t>
        </w:r>
        <w:proofErr w:type="gramEnd"/>
        <w:r>
          <w:rPr>
            <w:rStyle w:val="s1"/>
          </w:rPr>
          <w:t>F:7E:8B:D5:58:89:2E:17:FD:60:1E:1D:D5:17:AD:6A:E2</w:t>
        </w:r>
      </w:ins>
    </w:p>
    <w:p w14:paraId="7F0D4F93" w14:textId="77777777" w:rsidR="00650205" w:rsidRDefault="00650205" w:rsidP="00650205">
      <w:pPr>
        <w:pStyle w:val="p1"/>
        <w:rPr>
          <w:ins w:id="1852" w:author="ahueni" w:date="2018-04-22T15:46:00Z"/>
        </w:rPr>
      </w:pPr>
      <w:proofErr w:type="spellStart"/>
      <w:ins w:id="1853" w:author="ahueni" w:date="2018-04-22T15:46:00Z">
        <w:r>
          <w:rPr>
            <w:rStyle w:val="s1"/>
          </w:rPr>
          <w:t>specchio_trust</w:t>
        </w:r>
        <w:proofErr w:type="spellEnd"/>
        <w:r>
          <w:rPr>
            <w:rStyle w:val="s1"/>
          </w:rPr>
          <w:t xml:space="preserve">, Apr 22, 2018,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3CB2B403" w14:textId="77777777" w:rsidR="00650205" w:rsidRDefault="00650205" w:rsidP="00650205">
      <w:pPr>
        <w:pStyle w:val="p1"/>
        <w:rPr>
          <w:ins w:id="1854" w:author="ahueni" w:date="2018-04-22T15:46:00Z"/>
        </w:rPr>
      </w:pPr>
      <w:ins w:id="1855" w:author="ahueni" w:date="2018-04-22T15:46:00Z">
        <w:r>
          <w:rPr>
            <w:rStyle w:val="s1"/>
          </w:rPr>
          <w:t>Certificate fingerprint (SHA1): A7:37:6</w:t>
        </w:r>
        <w:proofErr w:type="gramStart"/>
        <w:r>
          <w:rPr>
            <w:rStyle w:val="s1"/>
          </w:rPr>
          <w:t>B:63:2</w:t>
        </w:r>
        <w:proofErr w:type="gramEnd"/>
        <w:r>
          <w:rPr>
            <w:rStyle w:val="s1"/>
          </w:rPr>
          <w:t>A:A8:E0:1C:63:78:85:41:5F:A1:6A:BA:25:D5:0A:09</w:t>
        </w:r>
      </w:ins>
    </w:p>
    <w:p w14:paraId="2EB0A970" w14:textId="77777777" w:rsidR="00650205" w:rsidRDefault="00650205" w:rsidP="00650205">
      <w:pPr>
        <w:pStyle w:val="p1"/>
        <w:rPr>
          <w:ins w:id="1856" w:author="ahueni" w:date="2018-04-22T15:46:00Z"/>
        </w:rPr>
      </w:pPr>
      <w:proofErr w:type="spellStart"/>
      <w:ins w:id="1857" w:author="ahueni" w:date="2018-04-22T15:46:00Z">
        <w:r>
          <w:rPr>
            <w:rStyle w:val="s1"/>
          </w:rPr>
          <w:t>uow</w:t>
        </w:r>
        <w:proofErr w:type="spellEnd"/>
        <w:r>
          <w:rPr>
            <w:rStyle w:val="s1"/>
          </w:rPr>
          <w:t xml:space="preserve">, May 25, 2016, </w:t>
        </w:r>
        <w:proofErr w:type="spellStart"/>
        <w:r>
          <w:rPr>
            <w:rStyle w:val="s1"/>
          </w:rPr>
          <w:t>trustedCertEntry</w:t>
        </w:r>
        <w:proofErr w:type="spellEnd"/>
        <w:r>
          <w:rPr>
            <w:rStyle w:val="s1"/>
          </w:rPr>
          <w:t>,</w:t>
        </w:r>
        <w:r>
          <w:rPr>
            <w:rStyle w:val="apple-converted-space"/>
          </w:rPr>
          <w:t> </w:t>
        </w:r>
      </w:ins>
    </w:p>
    <w:p w14:paraId="4A60F911" w14:textId="77777777" w:rsidR="00650205" w:rsidRDefault="00650205" w:rsidP="00650205">
      <w:pPr>
        <w:pStyle w:val="p1"/>
        <w:rPr>
          <w:ins w:id="1858" w:author="ahueni" w:date="2018-04-22T15:46:00Z"/>
        </w:rPr>
      </w:pPr>
      <w:ins w:id="1859" w:author="ahueni" w:date="2018-04-22T15:46:00Z">
        <w:r>
          <w:rPr>
            <w:rStyle w:val="s1"/>
          </w:rPr>
          <w:t xml:space="preserve">Certificate fingerprint (SHA1): </w:t>
        </w:r>
        <w:proofErr w:type="gramStart"/>
        <w:r>
          <w:rPr>
            <w:rStyle w:val="s1"/>
          </w:rPr>
          <w:t>5A:6F:1C:F2</w:t>
        </w:r>
        <w:proofErr w:type="gramEnd"/>
        <w:r>
          <w:rPr>
            <w:rStyle w:val="s1"/>
          </w:rPr>
          <w:t>:4B:B8:96:90:57:66:C5:6E:AD:9D:90:12:82:EA:DB:4C</w:t>
        </w:r>
      </w:ins>
    </w:p>
    <w:p w14:paraId="5636290C" w14:textId="2055C874" w:rsidR="00E34A2C" w:rsidRDefault="009D4A1A">
      <w:ins w:id="1860" w:author="ahueni" w:date="2018-04-22T14:31:00Z">
        <w:r w:rsidDel="009D4A1A">
          <w:rPr>
            <w:rStyle w:val="s1"/>
          </w:rPr>
          <w:t xml:space="preserve"> </w:t>
        </w:r>
      </w:ins>
    </w:p>
    <w:p w14:paraId="76D18D5E" w14:textId="77777777" w:rsidR="0071405F" w:rsidRDefault="0071405F"/>
    <w:p w14:paraId="60295172" w14:textId="69B95C9C" w:rsidR="00DD1737" w:rsidRPr="00DD1737" w:rsidRDefault="00DD1737" w:rsidP="00DD1737">
      <w:proofErr w:type="spellStart"/>
      <w:r w:rsidRPr="00DD1737">
        <w:t>openssl</w:t>
      </w:r>
      <w:proofErr w:type="spellEnd"/>
      <w:r w:rsidRPr="00DD1737">
        <w:t xml:space="preserve"> </w:t>
      </w:r>
      <w:proofErr w:type="spellStart"/>
      <w:r w:rsidRPr="00DD1737">
        <w:t>s_client</w:t>
      </w:r>
      <w:proofErr w:type="spellEnd"/>
      <w:r w:rsidRPr="00DD1737">
        <w:t xml:space="preserve"> -connect 192.168.56.101:8181</w:t>
      </w:r>
      <w:ins w:id="1861" w:author="Martin Gwerder" w:date="2018-04-22T07:39:00Z">
        <w:r w:rsidR="009A750C">
          <w:t xml:space="preserve"> </w:t>
        </w:r>
      </w:ins>
      <w:ins w:id="1862" w:author="ahueni" w:date="2018-04-22T14:31:00Z">
        <w:r w:rsidR="009D4A1A">
          <w:t>-</w:t>
        </w:r>
      </w:ins>
      <w:commentRangeStart w:id="1863"/>
      <w:proofErr w:type="spellStart"/>
      <w:ins w:id="1864" w:author="Martin Gwerder" w:date="2018-04-22T07:39:00Z">
        <w:del w:id="1865" w:author="ahueni" w:date="2018-04-22T14:31:00Z">
          <w:r w:rsidR="009A750C" w:rsidDel="009D4A1A">
            <w:delText>–</w:delText>
          </w:r>
        </w:del>
        <w:r w:rsidR="009A750C">
          <w:t>CA</w:t>
        </w:r>
      </w:ins>
      <w:ins w:id="1866" w:author="ahueni" w:date="2018-04-22T14:31:00Z">
        <w:r w:rsidR="009D4A1A">
          <w:t>f</w:t>
        </w:r>
      </w:ins>
      <w:ins w:id="1867" w:author="Martin Gwerder" w:date="2018-04-22T07:39:00Z">
        <w:del w:id="1868" w:author="ahueni" w:date="2018-04-22T14:31:00Z">
          <w:r w:rsidR="009A750C" w:rsidDel="009D4A1A">
            <w:delText>F</w:delText>
          </w:r>
        </w:del>
        <w:r w:rsidR="009A750C">
          <w:t>ile</w:t>
        </w:r>
        <w:proofErr w:type="spellEnd"/>
        <w:r w:rsidR="009A750C">
          <w:t xml:space="preserve"> </w:t>
        </w:r>
      </w:ins>
      <w:ins w:id="1869" w:author="Martin Gwerder" w:date="2018-04-22T07:40:00Z">
        <w:r w:rsidR="009A750C" w:rsidRPr="009A750C">
          <w:t>SPECCHIO_Trust.cer</w:t>
        </w:r>
        <w:commentRangeEnd w:id="1863"/>
        <w:r w:rsidR="009A750C">
          <w:rPr>
            <w:rStyle w:val="CommentReference"/>
          </w:rPr>
          <w:commentReference w:id="1863"/>
        </w:r>
      </w:ins>
    </w:p>
    <w:p w14:paraId="2C267DD3" w14:textId="77777777" w:rsidR="00DD1737" w:rsidRDefault="00DD1737"/>
    <w:p w14:paraId="5BB5C159" w14:textId="77777777" w:rsidR="00DD1737" w:rsidRDefault="00DD1737">
      <w:pPr>
        <w:rPr>
          <w:ins w:id="1870" w:author="ahueni" w:date="2018-04-22T14:47:00Z"/>
        </w:rPr>
      </w:pPr>
    </w:p>
    <w:p w14:paraId="49A729DF" w14:textId="77777777" w:rsidR="00AF4A62" w:rsidRDefault="00AF4A62" w:rsidP="00AF4A62">
      <w:pPr>
        <w:pStyle w:val="p1"/>
        <w:rPr>
          <w:ins w:id="1871" w:author="ahueni" w:date="2018-04-22T15:46:00Z"/>
        </w:rPr>
      </w:pPr>
      <w:proofErr w:type="gramStart"/>
      <w:ins w:id="1872" w:author="ahueni" w:date="2018-04-22T15:46:00Z">
        <w:r>
          <w:rPr>
            <w:rStyle w:val="s1"/>
          </w:rPr>
          <w:t>CONNECTED(</w:t>
        </w:r>
        <w:proofErr w:type="gramEnd"/>
        <w:r>
          <w:rPr>
            <w:rStyle w:val="s1"/>
          </w:rPr>
          <w:t>00000003)</w:t>
        </w:r>
      </w:ins>
    </w:p>
    <w:p w14:paraId="2CFE27D5" w14:textId="77777777" w:rsidR="00AF4A62" w:rsidRDefault="00AF4A62" w:rsidP="00AF4A62">
      <w:pPr>
        <w:pStyle w:val="p1"/>
        <w:rPr>
          <w:ins w:id="1873" w:author="ahueni" w:date="2018-04-22T15:46:00Z"/>
        </w:rPr>
      </w:pPr>
      <w:ins w:id="1874" w:author="ahueni" w:date="2018-04-22T15:46:00Z">
        <w:r>
          <w:rPr>
            <w:rStyle w:val="s1"/>
          </w:rPr>
          <w:t>depth=1 CN = SPECCHIO Trust</w:t>
        </w:r>
      </w:ins>
    </w:p>
    <w:p w14:paraId="2D4ADC5D" w14:textId="77777777" w:rsidR="00AF4A62" w:rsidRDefault="00AF4A62" w:rsidP="00AF4A62">
      <w:pPr>
        <w:pStyle w:val="p1"/>
        <w:rPr>
          <w:ins w:id="1875" w:author="ahueni" w:date="2018-04-22T15:46:00Z"/>
        </w:rPr>
      </w:pPr>
      <w:ins w:id="1876" w:author="ahueni" w:date="2018-04-22T15:46:00Z">
        <w:r>
          <w:rPr>
            <w:rStyle w:val="s1"/>
          </w:rPr>
          <w:t>verify return:1</w:t>
        </w:r>
      </w:ins>
    </w:p>
    <w:p w14:paraId="2BF4A84A" w14:textId="77777777" w:rsidR="00AF4A62" w:rsidRDefault="00AF4A62" w:rsidP="00AF4A62">
      <w:pPr>
        <w:pStyle w:val="p1"/>
        <w:rPr>
          <w:ins w:id="1877" w:author="ahueni" w:date="2018-04-22T15:46:00Z"/>
        </w:rPr>
      </w:pPr>
      <w:ins w:id="1878" w:author="ahueni" w:date="2018-04-22T15:46:00Z">
        <w:r>
          <w:rPr>
            <w:rStyle w:val="s1"/>
          </w:rPr>
          <w:t>depth=0 CN = SPECCHIOVM2</w:t>
        </w:r>
      </w:ins>
    </w:p>
    <w:p w14:paraId="63E8E3D1" w14:textId="77777777" w:rsidR="00AF4A62" w:rsidRDefault="00AF4A62" w:rsidP="00AF4A62">
      <w:pPr>
        <w:pStyle w:val="p1"/>
        <w:rPr>
          <w:ins w:id="1879" w:author="ahueni" w:date="2018-04-22T15:46:00Z"/>
        </w:rPr>
      </w:pPr>
      <w:ins w:id="1880" w:author="ahueni" w:date="2018-04-22T15:46:00Z">
        <w:r>
          <w:rPr>
            <w:rStyle w:val="s1"/>
          </w:rPr>
          <w:t>verify return:1</w:t>
        </w:r>
      </w:ins>
    </w:p>
    <w:p w14:paraId="7878A6F5" w14:textId="77777777" w:rsidR="00AF4A62" w:rsidRDefault="00AF4A62" w:rsidP="00AF4A62">
      <w:pPr>
        <w:pStyle w:val="p1"/>
        <w:rPr>
          <w:ins w:id="1881" w:author="ahueni" w:date="2018-04-22T15:46:00Z"/>
        </w:rPr>
      </w:pPr>
      <w:ins w:id="1882" w:author="ahueni" w:date="2018-04-22T15:46:00Z">
        <w:r>
          <w:rPr>
            <w:rStyle w:val="s1"/>
          </w:rPr>
          <w:t>---</w:t>
        </w:r>
      </w:ins>
    </w:p>
    <w:p w14:paraId="47AA03A2" w14:textId="77777777" w:rsidR="00AF4A62" w:rsidRDefault="00AF4A62" w:rsidP="00AF4A62">
      <w:pPr>
        <w:pStyle w:val="p1"/>
        <w:rPr>
          <w:ins w:id="1883" w:author="ahueni" w:date="2018-04-22T15:46:00Z"/>
        </w:rPr>
      </w:pPr>
      <w:ins w:id="1884" w:author="ahueni" w:date="2018-04-22T15:46:00Z">
        <w:r>
          <w:rPr>
            <w:rStyle w:val="s1"/>
          </w:rPr>
          <w:t>Certificate chain</w:t>
        </w:r>
      </w:ins>
    </w:p>
    <w:p w14:paraId="605A36CA" w14:textId="77777777" w:rsidR="00AF4A62" w:rsidRDefault="00AF4A62" w:rsidP="00AF4A62">
      <w:pPr>
        <w:pStyle w:val="p1"/>
        <w:rPr>
          <w:ins w:id="1885" w:author="ahueni" w:date="2018-04-22T15:46:00Z"/>
        </w:rPr>
      </w:pPr>
      <w:ins w:id="1886" w:author="ahueni" w:date="2018-04-22T15:46:00Z">
        <w:r>
          <w:rPr>
            <w:rStyle w:val="apple-converted-space"/>
          </w:rPr>
          <w:t> </w:t>
        </w:r>
        <w:r>
          <w:rPr>
            <w:rStyle w:val="s1"/>
          </w:rPr>
          <w:t>0 s:/CN=SPECCHIOVM2</w:t>
        </w:r>
      </w:ins>
    </w:p>
    <w:p w14:paraId="7FF4D485" w14:textId="77777777" w:rsidR="00AF4A62" w:rsidRDefault="00AF4A62" w:rsidP="00AF4A62">
      <w:pPr>
        <w:pStyle w:val="p1"/>
        <w:rPr>
          <w:ins w:id="1887" w:author="ahueni" w:date="2018-04-22T15:46:00Z"/>
        </w:rPr>
      </w:pPr>
      <w:ins w:id="1888" w:author="ahueni" w:date="2018-04-22T15:46:00Z">
        <w:r>
          <w:rPr>
            <w:rStyle w:val="apple-converted-space"/>
          </w:rPr>
          <w:t xml:space="preserve">   </w:t>
        </w:r>
        <w:r>
          <w:rPr>
            <w:rStyle w:val="s1"/>
          </w:rPr>
          <w:t>i:/CN=SPECCHIO Trust</w:t>
        </w:r>
      </w:ins>
    </w:p>
    <w:p w14:paraId="6E89FD28" w14:textId="77777777" w:rsidR="00AF4A62" w:rsidRDefault="00AF4A62" w:rsidP="00AF4A62">
      <w:pPr>
        <w:pStyle w:val="p1"/>
        <w:rPr>
          <w:ins w:id="1889" w:author="ahueni" w:date="2018-04-22T15:46:00Z"/>
        </w:rPr>
      </w:pPr>
      <w:ins w:id="1890" w:author="ahueni" w:date="2018-04-22T15:46:00Z">
        <w:r>
          <w:rPr>
            <w:rStyle w:val="apple-converted-space"/>
          </w:rPr>
          <w:t> </w:t>
        </w:r>
        <w:r>
          <w:rPr>
            <w:rStyle w:val="s1"/>
          </w:rPr>
          <w:t>1 s:/CN=SPECCHIO Trust</w:t>
        </w:r>
      </w:ins>
    </w:p>
    <w:p w14:paraId="3EC1D7B3" w14:textId="77777777" w:rsidR="00AF4A62" w:rsidRDefault="00AF4A62" w:rsidP="00AF4A62">
      <w:pPr>
        <w:pStyle w:val="p1"/>
        <w:rPr>
          <w:ins w:id="1891" w:author="ahueni" w:date="2018-04-22T15:46:00Z"/>
        </w:rPr>
      </w:pPr>
      <w:ins w:id="1892" w:author="ahueni" w:date="2018-04-22T15:46:00Z">
        <w:r>
          <w:rPr>
            <w:rStyle w:val="apple-converted-space"/>
          </w:rPr>
          <w:t xml:space="preserve">   </w:t>
        </w:r>
        <w:r>
          <w:rPr>
            <w:rStyle w:val="s1"/>
          </w:rPr>
          <w:t>i:/CN=SPECCHIO Trust</w:t>
        </w:r>
      </w:ins>
    </w:p>
    <w:p w14:paraId="2D7CC4B9" w14:textId="77777777" w:rsidR="00AF4A62" w:rsidRDefault="00AF4A62" w:rsidP="00AF4A62">
      <w:pPr>
        <w:pStyle w:val="p1"/>
        <w:rPr>
          <w:ins w:id="1893" w:author="ahueni" w:date="2018-04-22T15:46:00Z"/>
        </w:rPr>
      </w:pPr>
      <w:ins w:id="1894" w:author="ahueni" w:date="2018-04-22T15:46:00Z">
        <w:r>
          <w:rPr>
            <w:rStyle w:val="s1"/>
          </w:rPr>
          <w:t>---</w:t>
        </w:r>
      </w:ins>
    </w:p>
    <w:p w14:paraId="2693A6C1" w14:textId="77777777" w:rsidR="00AF4A62" w:rsidRDefault="00AF4A62" w:rsidP="00AF4A62">
      <w:pPr>
        <w:pStyle w:val="p1"/>
        <w:rPr>
          <w:ins w:id="1895" w:author="ahueni" w:date="2018-04-22T15:46:00Z"/>
        </w:rPr>
      </w:pPr>
      <w:ins w:id="1896" w:author="ahueni" w:date="2018-04-22T15:46:00Z">
        <w:r>
          <w:rPr>
            <w:rStyle w:val="s1"/>
          </w:rPr>
          <w:t>Server certificate</w:t>
        </w:r>
      </w:ins>
    </w:p>
    <w:p w14:paraId="097100C6" w14:textId="77777777" w:rsidR="00AF4A62" w:rsidRDefault="00AF4A62" w:rsidP="00AF4A62">
      <w:pPr>
        <w:pStyle w:val="p1"/>
        <w:rPr>
          <w:ins w:id="1897" w:author="ahueni" w:date="2018-04-22T15:46:00Z"/>
        </w:rPr>
      </w:pPr>
      <w:ins w:id="1898" w:author="ahueni" w:date="2018-04-22T15:46:00Z">
        <w:r>
          <w:rPr>
            <w:rStyle w:val="s1"/>
          </w:rPr>
          <w:t>-----BEGIN CERTIFICATE-----</w:t>
        </w:r>
      </w:ins>
    </w:p>
    <w:p w14:paraId="4F376A6B" w14:textId="77777777" w:rsidR="00AF4A62" w:rsidRDefault="00AF4A62" w:rsidP="00AF4A62">
      <w:pPr>
        <w:pStyle w:val="p1"/>
        <w:rPr>
          <w:ins w:id="1899" w:author="ahueni" w:date="2018-04-22T15:46:00Z"/>
        </w:rPr>
      </w:pPr>
      <w:ins w:id="1900" w:author="ahueni" w:date="2018-04-22T15:46:00Z">
        <w:r>
          <w:rPr>
            <w:rStyle w:val="s1"/>
          </w:rPr>
          <w:t>MIIEETCCAfmgAwIBAgIET2y3EzANBgkqhkiG9w0BAQsFADAZMRcwFQYDVQQDEw5T</w:t>
        </w:r>
      </w:ins>
    </w:p>
    <w:p w14:paraId="1BFA7772" w14:textId="77777777" w:rsidR="00AF4A62" w:rsidRDefault="00AF4A62" w:rsidP="00AF4A62">
      <w:pPr>
        <w:pStyle w:val="p1"/>
        <w:rPr>
          <w:ins w:id="1901" w:author="ahueni" w:date="2018-04-22T15:46:00Z"/>
        </w:rPr>
      </w:pPr>
      <w:ins w:id="1902" w:author="ahueni" w:date="2018-04-22T15:46:00Z">
        <w:r>
          <w:rPr>
            <w:rStyle w:val="s1"/>
          </w:rPr>
          <w:t>UEVDQ0hJTyBUcnVzdDAeFw0xODA0MjIxMzM1NDVaFw0yODA0MTkxMzM1NDVaMBYx</w:t>
        </w:r>
      </w:ins>
    </w:p>
    <w:p w14:paraId="72C50B74" w14:textId="77777777" w:rsidR="00AF4A62" w:rsidRDefault="00AF4A62" w:rsidP="00AF4A62">
      <w:pPr>
        <w:pStyle w:val="p1"/>
        <w:rPr>
          <w:ins w:id="1903" w:author="ahueni" w:date="2018-04-22T15:46:00Z"/>
        </w:rPr>
      </w:pPr>
      <w:ins w:id="1904" w:author="ahueni" w:date="2018-04-22T15:46:00Z">
        <w:r>
          <w:rPr>
            <w:rStyle w:val="s1"/>
          </w:rPr>
          <w:t>FDASBgNVBAMTC1NQRUNDSElPVk0yMIIBIjANBgkqhkiG9w0BAQEFAAOCAQ8AMIIB</w:t>
        </w:r>
      </w:ins>
    </w:p>
    <w:p w14:paraId="0C556671" w14:textId="77777777" w:rsidR="00AF4A62" w:rsidRDefault="00AF4A62" w:rsidP="00AF4A62">
      <w:pPr>
        <w:pStyle w:val="p1"/>
        <w:rPr>
          <w:ins w:id="1905" w:author="ahueni" w:date="2018-04-22T15:46:00Z"/>
        </w:rPr>
      </w:pPr>
      <w:ins w:id="1906" w:author="ahueni" w:date="2018-04-22T15:46:00Z">
        <w:r>
          <w:rPr>
            <w:rStyle w:val="s1"/>
          </w:rPr>
          <w:t>CgKCAQEA0weULNV2jGu2FQoN8Z0/</w:t>
        </w:r>
        <w:proofErr w:type="spellStart"/>
        <w:r>
          <w:rPr>
            <w:rStyle w:val="s1"/>
          </w:rPr>
          <w:t>eyn</w:t>
        </w:r>
        <w:proofErr w:type="spellEnd"/>
        <w:r>
          <w:rPr>
            <w:rStyle w:val="s1"/>
          </w:rPr>
          <w:t>/ZLQygnjP6MiqdA9CoEqxGdsA0cUm5YY6</w:t>
        </w:r>
      </w:ins>
    </w:p>
    <w:p w14:paraId="4347B5EC" w14:textId="77777777" w:rsidR="00AF4A62" w:rsidRDefault="00AF4A62" w:rsidP="00AF4A62">
      <w:pPr>
        <w:pStyle w:val="p1"/>
        <w:rPr>
          <w:ins w:id="1907" w:author="ahueni" w:date="2018-04-22T15:46:00Z"/>
        </w:rPr>
      </w:pPr>
      <w:proofErr w:type="spellStart"/>
      <w:ins w:id="1908" w:author="ahueni" w:date="2018-04-22T15:46:00Z">
        <w:r>
          <w:rPr>
            <w:rStyle w:val="s1"/>
          </w:rPr>
          <w:t>IEYlzdQztLRLDSU</w:t>
        </w:r>
        <w:proofErr w:type="spellEnd"/>
        <w:r>
          <w:rPr>
            <w:rStyle w:val="s1"/>
          </w:rPr>
          <w:t>/</w:t>
        </w:r>
        <w:proofErr w:type="spellStart"/>
        <w:r>
          <w:rPr>
            <w:rStyle w:val="s1"/>
          </w:rPr>
          <w:t>KCo</w:t>
        </w:r>
        <w:proofErr w:type="spellEnd"/>
        <w:r>
          <w:rPr>
            <w:rStyle w:val="s1"/>
          </w:rPr>
          <w:t>/GsPcTZyn1a/nFz0T9D0y+7jX94BKP4zDCPkn9MnFzpPp</w:t>
        </w:r>
      </w:ins>
    </w:p>
    <w:p w14:paraId="311AF368" w14:textId="77777777" w:rsidR="00AF4A62" w:rsidRDefault="00AF4A62" w:rsidP="00AF4A62">
      <w:pPr>
        <w:pStyle w:val="p1"/>
        <w:rPr>
          <w:ins w:id="1909" w:author="ahueni" w:date="2018-04-22T15:46:00Z"/>
        </w:rPr>
      </w:pPr>
      <w:ins w:id="1910" w:author="ahueni" w:date="2018-04-22T15:46:00Z">
        <w:r>
          <w:rPr>
            <w:rStyle w:val="s1"/>
          </w:rPr>
          <w:t>DHu84GdfVwkI3qjTzoQC9AAHpkuicd1guF+Yzo99FI3wMhTLWfoZPz0n3TxziTDp</w:t>
        </w:r>
      </w:ins>
    </w:p>
    <w:p w14:paraId="71F899FF" w14:textId="77777777" w:rsidR="00AF4A62" w:rsidRDefault="00AF4A62" w:rsidP="00AF4A62">
      <w:pPr>
        <w:pStyle w:val="p1"/>
        <w:rPr>
          <w:ins w:id="1911" w:author="ahueni" w:date="2018-04-22T15:46:00Z"/>
        </w:rPr>
      </w:pPr>
      <w:ins w:id="1912" w:author="ahueni" w:date="2018-04-22T15:46:00Z">
        <w:r>
          <w:rPr>
            <w:rStyle w:val="s1"/>
          </w:rPr>
          <w:t>7eYbui7gy50kb+jWhukKlzjiD56nTpLU/WauQHwDcd8xWt+RlP/7IaHFa0yp3PWb</w:t>
        </w:r>
      </w:ins>
    </w:p>
    <w:p w14:paraId="6938B4D5" w14:textId="77777777" w:rsidR="00AF4A62" w:rsidRDefault="00AF4A62" w:rsidP="00AF4A62">
      <w:pPr>
        <w:pStyle w:val="p1"/>
        <w:rPr>
          <w:ins w:id="1913" w:author="ahueni" w:date="2018-04-22T15:46:00Z"/>
        </w:rPr>
      </w:pPr>
      <w:ins w:id="1914" w:author="ahueni" w:date="2018-04-22T15:46:00Z">
        <w:r>
          <w:rPr>
            <w:rStyle w:val="s1"/>
          </w:rPr>
          <w:t>v0k+t/HU3LxHeJBThCCURtakDOG4OR3/49XDyxfQ60bhYBQj0woJkJEDVwNP4Y3s</w:t>
        </w:r>
      </w:ins>
    </w:p>
    <w:p w14:paraId="3F7E507B" w14:textId="77777777" w:rsidR="00AF4A62" w:rsidRDefault="00AF4A62" w:rsidP="00AF4A62">
      <w:pPr>
        <w:pStyle w:val="p1"/>
        <w:rPr>
          <w:ins w:id="1915" w:author="ahueni" w:date="2018-04-22T15:46:00Z"/>
        </w:rPr>
      </w:pPr>
      <w:ins w:id="1916" w:author="ahueni" w:date="2018-04-22T15:46:00Z">
        <w:r>
          <w:rPr>
            <w:rStyle w:val="s1"/>
          </w:rPr>
          <w:t>+g6a/BKFK9dd6/+QwYOZgZBxBe7E5wIDAQABo2QwYjAfBgNVHSMEGDAWgBSWXeY+</w:t>
        </w:r>
      </w:ins>
    </w:p>
    <w:p w14:paraId="6BE2573F" w14:textId="77777777" w:rsidR="00AF4A62" w:rsidRDefault="00AF4A62" w:rsidP="00AF4A62">
      <w:pPr>
        <w:pStyle w:val="p1"/>
        <w:rPr>
          <w:ins w:id="1917" w:author="ahueni" w:date="2018-04-22T15:46:00Z"/>
        </w:rPr>
      </w:pPr>
      <w:ins w:id="1918" w:author="ahueni" w:date="2018-04-22T15:46:00Z">
        <w:r>
          <w:rPr>
            <w:rStyle w:val="s1"/>
          </w:rPr>
          <w:t>al7E8bKfSfx7KoUhyILKjDAgBgNVHREEGTAXgglsb2NhbGhvc3SHBH8AAAGHBMCo</w:t>
        </w:r>
      </w:ins>
    </w:p>
    <w:p w14:paraId="653A008C" w14:textId="77777777" w:rsidR="00AF4A62" w:rsidRDefault="00AF4A62" w:rsidP="00AF4A62">
      <w:pPr>
        <w:pStyle w:val="p1"/>
        <w:rPr>
          <w:ins w:id="1919" w:author="ahueni" w:date="2018-04-22T15:46:00Z"/>
        </w:rPr>
      </w:pPr>
      <w:ins w:id="1920" w:author="ahueni" w:date="2018-04-22T15:46:00Z">
        <w:r>
          <w:rPr>
            <w:rStyle w:val="s1"/>
          </w:rPr>
          <w:t>OGUwHQYDVR0OBBYEFNRGr4qum0sVs3c2u64Fo8YRlAIrMA0GCSqGSIb3DQEBCwUA</w:t>
        </w:r>
      </w:ins>
    </w:p>
    <w:p w14:paraId="7D33F404" w14:textId="77777777" w:rsidR="00AF4A62" w:rsidRDefault="00AF4A62" w:rsidP="00AF4A62">
      <w:pPr>
        <w:pStyle w:val="p1"/>
        <w:rPr>
          <w:ins w:id="1921" w:author="ahueni" w:date="2018-04-22T15:46:00Z"/>
        </w:rPr>
      </w:pPr>
      <w:ins w:id="1922" w:author="ahueni" w:date="2018-04-22T15:46:00Z">
        <w:r>
          <w:rPr>
            <w:rStyle w:val="s1"/>
          </w:rPr>
          <w:t>A4ICAQARd0MqPFHV76FNPVj1PHoUjd3TezWjKXM7O19HdyJUrJOTXQ6o++</w:t>
        </w:r>
        <w:proofErr w:type="spellStart"/>
        <w:r>
          <w:rPr>
            <w:rStyle w:val="s1"/>
          </w:rPr>
          <w:t>VsNgyr</w:t>
        </w:r>
        <w:proofErr w:type="spellEnd"/>
      </w:ins>
    </w:p>
    <w:p w14:paraId="4D2532A4" w14:textId="77777777" w:rsidR="00AF4A62" w:rsidRDefault="00AF4A62" w:rsidP="00AF4A62">
      <w:pPr>
        <w:pStyle w:val="p1"/>
        <w:rPr>
          <w:ins w:id="1923" w:author="ahueni" w:date="2018-04-22T15:46:00Z"/>
        </w:rPr>
      </w:pPr>
      <w:ins w:id="1924" w:author="ahueni" w:date="2018-04-22T15:46:00Z">
        <w:r>
          <w:rPr>
            <w:rStyle w:val="s1"/>
          </w:rPr>
          <w:t>ZncXujFEUE1xbSc+BGDjeMtbb7hEpRlvrbGNFeaLgBeHSl+3jjm2ELsl7U474o5+</w:t>
        </w:r>
      </w:ins>
    </w:p>
    <w:p w14:paraId="27149AB7" w14:textId="77777777" w:rsidR="00AF4A62" w:rsidRDefault="00AF4A62" w:rsidP="00AF4A62">
      <w:pPr>
        <w:pStyle w:val="p1"/>
        <w:rPr>
          <w:ins w:id="1925" w:author="ahueni" w:date="2018-04-22T15:46:00Z"/>
        </w:rPr>
      </w:pPr>
      <w:ins w:id="1926" w:author="ahueni" w:date="2018-04-22T15:46:00Z">
        <w:r>
          <w:rPr>
            <w:rStyle w:val="s1"/>
          </w:rPr>
          <w:t>602mBjHuaQHYO9fIhWsvvnd+ZtXHq7rrHb14bxpDYSyTkxWBolPID3iEwJS3AF1D</w:t>
        </w:r>
      </w:ins>
    </w:p>
    <w:p w14:paraId="5C802FDA" w14:textId="77777777" w:rsidR="00AF4A62" w:rsidRDefault="00AF4A62" w:rsidP="00AF4A62">
      <w:pPr>
        <w:pStyle w:val="p1"/>
        <w:rPr>
          <w:ins w:id="1927" w:author="ahueni" w:date="2018-04-22T15:46:00Z"/>
        </w:rPr>
      </w:pPr>
      <w:ins w:id="1928" w:author="ahueni" w:date="2018-04-22T15:46:00Z">
        <w:r>
          <w:rPr>
            <w:rStyle w:val="s1"/>
          </w:rPr>
          <w:t>HlgbiOy0a6dPY1HDwWsi/j44e23VSZj+I9sAV1LNDe8WbGYa5MLxfbUBt4vm6X8a</w:t>
        </w:r>
      </w:ins>
    </w:p>
    <w:p w14:paraId="3CB8A213" w14:textId="77777777" w:rsidR="00AF4A62" w:rsidRDefault="00AF4A62" w:rsidP="00AF4A62">
      <w:pPr>
        <w:pStyle w:val="p1"/>
        <w:rPr>
          <w:ins w:id="1929" w:author="ahueni" w:date="2018-04-22T15:46:00Z"/>
        </w:rPr>
      </w:pPr>
      <w:ins w:id="1930" w:author="ahueni" w:date="2018-04-22T15:46:00Z">
        <w:r>
          <w:rPr>
            <w:rStyle w:val="s1"/>
          </w:rPr>
          <w:t>FznfS+WOMquzWuyxo2Rcd8u/qfER+qOYr9PX3ZSiXSp4DJkQ9GX3gq60hv+leRiq</w:t>
        </w:r>
      </w:ins>
    </w:p>
    <w:p w14:paraId="122E919D" w14:textId="77777777" w:rsidR="00AF4A62" w:rsidRDefault="00AF4A62" w:rsidP="00AF4A62">
      <w:pPr>
        <w:pStyle w:val="p1"/>
        <w:rPr>
          <w:ins w:id="1931" w:author="ahueni" w:date="2018-04-22T15:46:00Z"/>
        </w:rPr>
      </w:pPr>
      <w:proofErr w:type="spellStart"/>
      <w:ins w:id="1932" w:author="ahueni" w:date="2018-04-22T15:46:00Z">
        <w:r>
          <w:rPr>
            <w:rStyle w:val="s1"/>
          </w:rPr>
          <w:t>VsRb</w:t>
        </w:r>
        <w:proofErr w:type="spellEnd"/>
        <w:r>
          <w:rPr>
            <w:rStyle w:val="s1"/>
          </w:rPr>
          <w:t>/4j/9hn+msdo+XsK+kdW8DUsiOtGtOzla6QT1JXe+K3Z/O/1oK6LMBdVriFX</w:t>
        </w:r>
      </w:ins>
    </w:p>
    <w:p w14:paraId="1F94FE4B" w14:textId="77777777" w:rsidR="00AF4A62" w:rsidRDefault="00AF4A62" w:rsidP="00AF4A62">
      <w:pPr>
        <w:pStyle w:val="p1"/>
        <w:rPr>
          <w:ins w:id="1933" w:author="ahueni" w:date="2018-04-22T15:46:00Z"/>
        </w:rPr>
      </w:pPr>
      <w:proofErr w:type="spellStart"/>
      <w:ins w:id="1934" w:author="ahueni" w:date="2018-04-22T15:46:00Z">
        <w:r>
          <w:rPr>
            <w:rStyle w:val="s1"/>
          </w:rPr>
          <w:t>kbp+r+W</w:t>
        </w:r>
        <w:proofErr w:type="spellEnd"/>
        <w:r>
          <w:rPr>
            <w:rStyle w:val="s1"/>
          </w:rPr>
          <w:t>/aXoIJwXXFbTMxXYBjJy077wx7ZhgzkeKqOB7lUSoe95HLaXDmTQcJxe6</w:t>
        </w:r>
      </w:ins>
    </w:p>
    <w:p w14:paraId="31EC36F3" w14:textId="77777777" w:rsidR="00AF4A62" w:rsidRDefault="00AF4A62" w:rsidP="00AF4A62">
      <w:pPr>
        <w:pStyle w:val="p1"/>
        <w:rPr>
          <w:ins w:id="1935" w:author="ahueni" w:date="2018-04-22T15:46:00Z"/>
        </w:rPr>
      </w:pPr>
      <w:ins w:id="1936" w:author="ahueni" w:date="2018-04-22T15:46:00Z">
        <w:r>
          <w:rPr>
            <w:rStyle w:val="s1"/>
          </w:rPr>
          <w:t>g/Yq3NdBH04ScwigEjZkJkg3kByJdAd6tHBQ+Ql5VigBExJ2qQaUad8MkLGoXGsw</w:t>
        </w:r>
      </w:ins>
    </w:p>
    <w:p w14:paraId="4E04C87E" w14:textId="77777777" w:rsidR="00AF4A62" w:rsidRDefault="00AF4A62" w:rsidP="00AF4A62">
      <w:pPr>
        <w:pStyle w:val="p1"/>
        <w:rPr>
          <w:ins w:id="1937" w:author="ahueni" w:date="2018-04-22T15:46:00Z"/>
        </w:rPr>
      </w:pPr>
      <w:ins w:id="1938" w:author="ahueni" w:date="2018-04-22T15:46:00Z">
        <w:r>
          <w:rPr>
            <w:rStyle w:val="s1"/>
          </w:rPr>
          <w:t>lOmPhV2dNY/g2q0nDOMd+Wl5fBlmqd9ctz2PLuORy4wgypDAezkYkVGiC5XOmISV</w:t>
        </w:r>
      </w:ins>
    </w:p>
    <w:p w14:paraId="288C56CD" w14:textId="77777777" w:rsidR="00AF4A62" w:rsidRDefault="00AF4A62" w:rsidP="00AF4A62">
      <w:pPr>
        <w:pStyle w:val="p1"/>
        <w:rPr>
          <w:ins w:id="1939" w:author="ahueni" w:date="2018-04-22T15:46:00Z"/>
        </w:rPr>
      </w:pPr>
      <w:ins w:id="1940" w:author="ahueni" w:date="2018-04-22T15:46:00Z">
        <w:r>
          <w:rPr>
            <w:rStyle w:val="s1"/>
          </w:rPr>
          <w:t>huOqoAT4+yBILOAYgwOQQONp03x0qKwJCgBpiXzVTML9toTqbvU5+C+C9H6LX+ft</w:t>
        </w:r>
      </w:ins>
    </w:p>
    <w:p w14:paraId="2AEAC5D3" w14:textId="77777777" w:rsidR="00AF4A62" w:rsidRDefault="00AF4A62" w:rsidP="00AF4A62">
      <w:pPr>
        <w:pStyle w:val="p1"/>
        <w:rPr>
          <w:ins w:id="1941" w:author="ahueni" w:date="2018-04-22T15:46:00Z"/>
        </w:rPr>
      </w:pPr>
      <w:ins w:id="1942" w:author="ahueni" w:date="2018-04-22T15:46:00Z">
        <w:r>
          <w:rPr>
            <w:rStyle w:val="s1"/>
          </w:rPr>
          <w:t>/DHSWQDcY3c5KHEvW7CxJVSaCg0vjnztpKc5juUX2nFrWsqQWA==</w:t>
        </w:r>
      </w:ins>
    </w:p>
    <w:p w14:paraId="0BB3F0D8" w14:textId="77777777" w:rsidR="00AF4A62" w:rsidRDefault="00AF4A62" w:rsidP="00AF4A62">
      <w:pPr>
        <w:pStyle w:val="p1"/>
        <w:rPr>
          <w:ins w:id="1943" w:author="ahueni" w:date="2018-04-22T15:46:00Z"/>
        </w:rPr>
      </w:pPr>
      <w:ins w:id="1944" w:author="ahueni" w:date="2018-04-22T15:46:00Z">
        <w:r>
          <w:rPr>
            <w:rStyle w:val="s1"/>
          </w:rPr>
          <w:t>-----END CERTIFICATE-----</w:t>
        </w:r>
      </w:ins>
    </w:p>
    <w:p w14:paraId="112B42FF" w14:textId="77777777" w:rsidR="00AF4A62" w:rsidRDefault="00AF4A62" w:rsidP="00AF4A62">
      <w:pPr>
        <w:pStyle w:val="p1"/>
        <w:rPr>
          <w:ins w:id="1945" w:author="ahueni" w:date="2018-04-22T15:46:00Z"/>
        </w:rPr>
      </w:pPr>
      <w:ins w:id="1946" w:author="ahueni" w:date="2018-04-22T15:46:00Z">
        <w:r>
          <w:rPr>
            <w:rStyle w:val="s1"/>
          </w:rPr>
          <w:t>subject=/CN=SPECCHIOVM2</w:t>
        </w:r>
      </w:ins>
    </w:p>
    <w:p w14:paraId="43B5F0C7" w14:textId="77777777" w:rsidR="00AF4A62" w:rsidRDefault="00AF4A62" w:rsidP="00AF4A62">
      <w:pPr>
        <w:pStyle w:val="p1"/>
        <w:rPr>
          <w:ins w:id="1947" w:author="ahueni" w:date="2018-04-22T15:46:00Z"/>
        </w:rPr>
      </w:pPr>
      <w:ins w:id="1948" w:author="ahueni" w:date="2018-04-22T15:46:00Z">
        <w:r>
          <w:rPr>
            <w:rStyle w:val="s1"/>
          </w:rPr>
          <w:t>issuer=/CN=SPECCHIO Trust</w:t>
        </w:r>
      </w:ins>
    </w:p>
    <w:p w14:paraId="35E2C85A" w14:textId="77777777" w:rsidR="00AF4A62" w:rsidRDefault="00AF4A62" w:rsidP="00AF4A62">
      <w:pPr>
        <w:pStyle w:val="p1"/>
        <w:rPr>
          <w:ins w:id="1949" w:author="ahueni" w:date="2018-04-22T15:46:00Z"/>
        </w:rPr>
      </w:pPr>
      <w:ins w:id="1950" w:author="ahueni" w:date="2018-04-22T15:46:00Z">
        <w:r>
          <w:rPr>
            <w:rStyle w:val="s1"/>
          </w:rPr>
          <w:t>---</w:t>
        </w:r>
      </w:ins>
    </w:p>
    <w:p w14:paraId="582CF82A" w14:textId="77777777" w:rsidR="00AF4A62" w:rsidRDefault="00AF4A62" w:rsidP="00AF4A62">
      <w:pPr>
        <w:pStyle w:val="p1"/>
        <w:rPr>
          <w:ins w:id="1951" w:author="ahueni" w:date="2018-04-22T15:46:00Z"/>
        </w:rPr>
      </w:pPr>
      <w:ins w:id="1952" w:author="ahueni" w:date="2018-04-22T15:46:00Z">
        <w:r>
          <w:rPr>
            <w:rStyle w:val="s1"/>
          </w:rPr>
          <w:t>No client certificate CA names sent</w:t>
        </w:r>
      </w:ins>
    </w:p>
    <w:p w14:paraId="50394A6F" w14:textId="77777777" w:rsidR="00AF4A62" w:rsidRDefault="00AF4A62" w:rsidP="00AF4A62">
      <w:pPr>
        <w:pStyle w:val="p1"/>
        <w:rPr>
          <w:ins w:id="1953" w:author="ahueni" w:date="2018-04-22T15:46:00Z"/>
        </w:rPr>
      </w:pPr>
      <w:ins w:id="1954" w:author="ahueni" w:date="2018-04-22T15:46:00Z">
        <w:r>
          <w:rPr>
            <w:rStyle w:val="s1"/>
          </w:rPr>
          <w:t>Peer signing digest: SHA512</w:t>
        </w:r>
      </w:ins>
    </w:p>
    <w:p w14:paraId="40E962BC" w14:textId="77777777" w:rsidR="00AF4A62" w:rsidRDefault="00AF4A62" w:rsidP="00AF4A62">
      <w:pPr>
        <w:pStyle w:val="p1"/>
        <w:rPr>
          <w:ins w:id="1955" w:author="ahueni" w:date="2018-04-22T15:46:00Z"/>
        </w:rPr>
      </w:pPr>
      <w:ins w:id="1956" w:author="ahueni" w:date="2018-04-22T15:46:00Z">
        <w:r>
          <w:rPr>
            <w:rStyle w:val="s1"/>
          </w:rPr>
          <w:t>Server Temp Key: ECDH, P-256, 256 bits</w:t>
        </w:r>
      </w:ins>
    </w:p>
    <w:p w14:paraId="547D9B0A" w14:textId="77777777" w:rsidR="00AF4A62" w:rsidRDefault="00AF4A62" w:rsidP="00AF4A62">
      <w:pPr>
        <w:pStyle w:val="p1"/>
        <w:rPr>
          <w:ins w:id="1957" w:author="ahueni" w:date="2018-04-22T15:46:00Z"/>
        </w:rPr>
      </w:pPr>
      <w:ins w:id="1958" w:author="ahueni" w:date="2018-04-22T15:46:00Z">
        <w:r>
          <w:rPr>
            <w:rStyle w:val="s1"/>
          </w:rPr>
          <w:t>---</w:t>
        </w:r>
      </w:ins>
    </w:p>
    <w:p w14:paraId="71B1B92E" w14:textId="77777777" w:rsidR="00AF4A62" w:rsidRDefault="00AF4A62" w:rsidP="00AF4A62">
      <w:pPr>
        <w:pStyle w:val="p1"/>
        <w:rPr>
          <w:ins w:id="1959" w:author="ahueni" w:date="2018-04-22T15:46:00Z"/>
        </w:rPr>
      </w:pPr>
      <w:ins w:id="1960" w:author="ahueni" w:date="2018-04-22T15:46:00Z">
        <w:r>
          <w:rPr>
            <w:rStyle w:val="s1"/>
          </w:rPr>
          <w:t>SSL handshake has read 2769 bytes and written 433 bytes</w:t>
        </w:r>
      </w:ins>
    </w:p>
    <w:p w14:paraId="4A19FECA" w14:textId="77777777" w:rsidR="00AF4A62" w:rsidRDefault="00AF4A62" w:rsidP="00AF4A62">
      <w:pPr>
        <w:pStyle w:val="p1"/>
        <w:rPr>
          <w:ins w:id="1961" w:author="ahueni" w:date="2018-04-22T15:46:00Z"/>
        </w:rPr>
      </w:pPr>
      <w:ins w:id="1962" w:author="ahueni" w:date="2018-04-22T15:46:00Z">
        <w:r>
          <w:rPr>
            <w:rStyle w:val="s1"/>
          </w:rPr>
          <w:t>---</w:t>
        </w:r>
      </w:ins>
    </w:p>
    <w:p w14:paraId="62506692" w14:textId="77777777" w:rsidR="00AF4A62" w:rsidRDefault="00AF4A62" w:rsidP="00AF4A62">
      <w:pPr>
        <w:pStyle w:val="p1"/>
        <w:rPr>
          <w:ins w:id="1963" w:author="ahueni" w:date="2018-04-22T15:46:00Z"/>
        </w:rPr>
      </w:pPr>
      <w:ins w:id="1964" w:author="ahueni" w:date="2018-04-22T15:46:00Z">
        <w:r>
          <w:rPr>
            <w:rStyle w:val="s1"/>
          </w:rPr>
          <w:t>New, TLSv1/SSLv3, Cipher is ECDHE-RSA-AES128-GCM-SHA256</w:t>
        </w:r>
      </w:ins>
    </w:p>
    <w:p w14:paraId="417BCB0D" w14:textId="77777777" w:rsidR="00AF4A62" w:rsidRDefault="00AF4A62" w:rsidP="00AF4A62">
      <w:pPr>
        <w:pStyle w:val="p1"/>
        <w:rPr>
          <w:ins w:id="1965" w:author="ahueni" w:date="2018-04-22T15:46:00Z"/>
        </w:rPr>
      </w:pPr>
      <w:ins w:id="1966" w:author="ahueni" w:date="2018-04-22T15:46:00Z">
        <w:r>
          <w:rPr>
            <w:rStyle w:val="s1"/>
          </w:rPr>
          <w:t>Server public key is 2048 bit</w:t>
        </w:r>
      </w:ins>
    </w:p>
    <w:p w14:paraId="45298DA9" w14:textId="77777777" w:rsidR="00AF4A62" w:rsidRDefault="00AF4A62" w:rsidP="00AF4A62">
      <w:pPr>
        <w:pStyle w:val="p1"/>
        <w:rPr>
          <w:ins w:id="1967" w:author="ahueni" w:date="2018-04-22T15:46:00Z"/>
        </w:rPr>
      </w:pPr>
      <w:ins w:id="1968" w:author="ahueni" w:date="2018-04-22T15:46:00Z">
        <w:r>
          <w:rPr>
            <w:rStyle w:val="s1"/>
          </w:rPr>
          <w:t>Secure Renegotiation IS supported</w:t>
        </w:r>
      </w:ins>
    </w:p>
    <w:p w14:paraId="662C615C" w14:textId="77777777" w:rsidR="00AF4A62" w:rsidRDefault="00AF4A62" w:rsidP="00AF4A62">
      <w:pPr>
        <w:pStyle w:val="p1"/>
        <w:rPr>
          <w:ins w:id="1969" w:author="ahueni" w:date="2018-04-22T15:46:00Z"/>
        </w:rPr>
      </w:pPr>
      <w:ins w:id="1970" w:author="ahueni" w:date="2018-04-22T15:46:00Z">
        <w:r>
          <w:rPr>
            <w:rStyle w:val="s1"/>
          </w:rPr>
          <w:t>Compression: NONE</w:t>
        </w:r>
      </w:ins>
    </w:p>
    <w:p w14:paraId="4FA005E0" w14:textId="77777777" w:rsidR="00AF4A62" w:rsidRDefault="00AF4A62" w:rsidP="00AF4A62">
      <w:pPr>
        <w:pStyle w:val="p1"/>
        <w:rPr>
          <w:ins w:id="1971" w:author="ahueni" w:date="2018-04-22T15:46:00Z"/>
        </w:rPr>
      </w:pPr>
      <w:ins w:id="1972" w:author="ahueni" w:date="2018-04-22T15:46:00Z">
        <w:r>
          <w:rPr>
            <w:rStyle w:val="s1"/>
          </w:rPr>
          <w:t>Expansion: NONE</w:t>
        </w:r>
      </w:ins>
    </w:p>
    <w:p w14:paraId="490E3B17" w14:textId="77777777" w:rsidR="00AF4A62" w:rsidRDefault="00AF4A62" w:rsidP="00AF4A62">
      <w:pPr>
        <w:pStyle w:val="p1"/>
        <w:rPr>
          <w:ins w:id="1973" w:author="ahueni" w:date="2018-04-22T15:46:00Z"/>
        </w:rPr>
      </w:pPr>
      <w:ins w:id="1974" w:author="ahueni" w:date="2018-04-22T15:46:00Z">
        <w:r>
          <w:rPr>
            <w:rStyle w:val="s1"/>
          </w:rPr>
          <w:t>No ALPN negotiated</w:t>
        </w:r>
      </w:ins>
    </w:p>
    <w:p w14:paraId="41FDBD98" w14:textId="77777777" w:rsidR="00AF4A62" w:rsidRDefault="00AF4A62" w:rsidP="00AF4A62">
      <w:pPr>
        <w:pStyle w:val="p1"/>
        <w:rPr>
          <w:ins w:id="1975" w:author="ahueni" w:date="2018-04-22T15:46:00Z"/>
        </w:rPr>
      </w:pPr>
      <w:ins w:id="1976" w:author="ahueni" w:date="2018-04-22T15:46:00Z">
        <w:r>
          <w:rPr>
            <w:rStyle w:val="s1"/>
          </w:rPr>
          <w:lastRenderedPageBreak/>
          <w:t>SSL-Session:</w:t>
        </w:r>
      </w:ins>
    </w:p>
    <w:p w14:paraId="3E5F3AB3" w14:textId="77777777" w:rsidR="00AF4A62" w:rsidRDefault="00AF4A62" w:rsidP="00AF4A62">
      <w:pPr>
        <w:pStyle w:val="p1"/>
        <w:rPr>
          <w:ins w:id="1977" w:author="ahueni" w:date="2018-04-22T15:46:00Z"/>
        </w:rPr>
      </w:pPr>
      <w:ins w:id="1978" w:author="ahueni" w:date="2018-04-22T15:46:00Z">
        <w:r>
          <w:rPr>
            <w:rStyle w:val="apple-converted-space"/>
          </w:rPr>
          <w:t xml:space="preserve">    </w:t>
        </w:r>
        <w:proofErr w:type="gramStart"/>
        <w:r>
          <w:rPr>
            <w:rStyle w:val="s1"/>
          </w:rPr>
          <w:t>Protocol</w:t>
        </w:r>
        <w:r>
          <w:rPr>
            <w:rStyle w:val="apple-converted-space"/>
          </w:rPr>
          <w:t xml:space="preserve">  </w:t>
        </w:r>
        <w:r>
          <w:rPr>
            <w:rStyle w:val="s1"/>
          </w:rPr>
          <w:t>:</w:t>
        </w:r>
        <w:proofErr w:type="gramEnd"/>
        <w:r>
          <w:rPr>
            <w:rStyle w:val="s1"/>
          </w:rPr>
          <w:t xml:space="preserve"> TLSv1.2</w:t>
        </w:r>
      </w:ins>
    </w:p>
    <w:p w14:paraId="665BADA1" w14:textId="77777777" w:rsidR="00AF4A62" w:rsidRDefault="00AF4A62" w:rsidP="00AF4A62">
      <w:pPr>
        <w:pStyle w:val="p1"/>
        <w:rPr>
          <w:ins w:id="1979" w:author="ahueni" w:date="2018-04-22T15:46:00Z"/>
        </w:rPr>
      </w:pPr>
      <w:ins w:id="1980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Cipher</w:t>
        </w:r>
        <w:r>
          <w:rPr>
            <w:rStyle w:val="apple-converted-space"/>
          </w:rPr>
          <w:t xml:space="preserve">  </w:t>
        </w:r>
        <w:proofErr w:type="gramStart"/>
        <w:r>
          <w:rPr>
            <w:rStyle w:val="apple-converted-space"/>
          </w:rPr>
          <w:t xml:space="preserve">  </w:t>
        </w:r>
        <w:r>
          <w:rPr>
            <w:rStyle w:val="s1"/>
          </w:rPr>
          <w:t>:</w:t>
        </w:r>
        <w:proofErr w:type="gramEnd"/>
        <w:r>
          <w:rPr>
            <w:rStyle w:val="s1"/>
          </w:rPr>
          <w:t xml:space="preserve"> ECDHE-RSA-AES128-GCM-SHA256</w:t>
        </w:r>
      </w:ins>
    </w:p>
    <w:p w14:paraId="6620FA10" w14:textId="77777777" w:rsidR="00AF4A62" w:rsidRDefault="00AF4A62" w:rsidP="00AF4A62">
      <w:pPr>
        <w:pStyle w:val="p1"/>
        <w:rPr>
          <w:ins w:id="1981" w:author="ahueni" w:date="2018-04-22T15:46:00Z"/>
        </w:rPr>
      </w:pPr>
      <w:ins w:id="1982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Session-ID: 5ADC92454D27486B73D70D5E1D7DEB39B6539392219773EE737D3B6F98CB9705</w:t>
        </w:r>
      </w:ins>
    </w:p>
    <w:p w14:paraId="1A262C54" w14:textId="77777777" w:rsidR="00AF4A62" w:rsidRDefault="00AF4A62" w:rsidP="00AF4A62">
      <w:pPr>
        <w:pStyle w:val="p1"/>
        <w:rPr>
          <w:ins w:id="1983" w:author="ahueni" w:date="2018-04-22T15:46:00Z"/>
        </w:rPr>
      </w:pPr>
      <w:ins w:id="1984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Session-ID-</w:t>
        </w:r>
        <w:proofErr w:type="spellStart"/>
        <w:r>
          <w:rPr>
            <w:rStyle w:val="s1"/>
          </w:rPr>
          <w:t>ctx</w:t>
        </w:r>
        <w:proofErr w:type="spellEnd"/>
        <w:r>
          <w:rPr>
            <w:rStyle w:val="s1"/>
          </w:rPr>
          <w:t>:</w:t>
        </w:r>
        <w:r>
          <w:rPr>
            <w:rStyle w:val="apple-converted-space"/>
          </w:rPr>
          <w:t> </w:t>
        </w:r>
      </w:ins>
    </w:p>
    <w:p w14:paraId="457F574D" w14:textId="77777777" w:rsidR="00AF4A62" w:rsidRPr="00AF4A62" w:rsidRDefault="00AF4A62" w:rsidP="00AF4A62">
      <w:pPr>
        <w:pStyle w:val="p1"/>
        <w:rPr>
          <w:ins w:id="1985" w:author="ahueni" w:date="2018-04-22T15:46:00Z"/>
          <w:lang w:val="de-CH"/>
          <w:rPrChange w:id="1986" w:author="ahueni" w:date="2018-04-22T15:47:00Z">
            <w:rPr>
              <w:ins w:id="1987" w:author="ahueni" w:date="2018-04-22T15:46:00Z"/>
            </w:rPr>
          </w:rPrChange>
        </w:rPr>
      </w:pPr>
      <w:ins w:id="1988" w:author="ahueni" w:date="2018-04-22T15:46:00Z">
        <w:r>
          <w:rPr>
            <w:rStyle w:val="apple-converted-space"/>
          </w:rPr>
          <w:t xml:space="preserve">    </w:t>
        </w:r>
        <w:r w:rsidRPr="00AF4A62">
          <w:rPr>
            <w:rStyle w:val="s1"/>
            <w:lang w:val="de-CH"/>
            <w:rPrChange w:id="1989" w:author="ahueni" w:date="2018-04-22T15:47:00Z">
              <w:rPr>
                <w:rStyle w:val="s1"/>
              </w:rPr>
            </w:rPrChange>
          </w:rPr>
          <w:t>Master-Key: DAF5BF470DFB47B9E3FE07E4C3073D16168B4698C88F3BC9CC8B8B088C3C942DDA02E9ABBD435F508303FB977CB73E3C</w:t>
        </w:r>
      </w:ins>
    </w:p>
    <w:p w14:paraId="4144F512" w14:textId="77777777" w:rsidR="00AF4A62" w:rsidRPr="00AF4A62" w:rsidRDefault="00AF4A62" w:rsidP="00AF4A62">
      <w:pPr>
        <w:pStyle w:val="p1"/>
        <w:rPr>
          <w:ins w:id="1990" w:author="ahueni" w:date="2018-04-22T15:46:00Z"/>
          <w:lang w:val="de-CH"/>
          <w:rPrChange w:id="1991" w:author="ahueni" w:date="2018-04-22T15:47:00Z">
            <w:rPr>
              <w:ins w:id="1992" w:author="ahueni" w:date="2018-04-22T15:46:00Z"/>
            </w:rPr>
          </w:rPrChange>
        </w:rPr>
      </w:pPr>
      <w:ins w:id="1993" w:author="ahueni" w:date="2018-04-22T15:46:00Z">
        <w:r w:rsidRPr="00AF4A62">
          <w:rPr>
            <w:rStyle w:val="apple-converted-space"/>
            <w:lang w:val="de-CH"/>
            <w:rPrChange w:id="1994" w:author="ahueni" w:date="2018-04-22T15:47:00Z">
              <w:rPr>
                <w:rStyle w:val="apple-converted-space"/>
              </w:rPr>
            </w:rPrChange>
          </w:rPr>
          <w:t xml:space="preserve">    </w:t>
        </w:r>
        <w:r w:rsidRPr="00AF4A62">
          <w:rPr>
            <w:rStyle w:val="s1"/>
            <w:lang w:val="de-CH"/>
            <w:rPrChange w:id="1995" w:author="ahueni" w:date="2018-04-22T15:47:00Z">
              <w:rPr>
                <w:rStyle w:val="s1"/>
              </w:rPr>
            </w:rPrChange>
          </w:rPr>
          <w:t xml:space="preserve">Key-Arg </w:t>
        </w:r>
        <w:proofErr w:type="gramStart"/>
        <w:r w:rsidRPr="00AF4A62">
          <w:rPr>
            <w:rStyle w:val="apple-converted-space"/>
            <w:lang w:val="de-CH"/>
            <w:rPrChange w:id="1996" w:author="ahueni" w:date="2018-04-22T15:47:00Z">
              <w:rPr>
                <w:rStyle w:val="apple-converted-space"/>
              </w:rPr>
            </w:rPrChange>
          </w:rPr>
          <w:t xml:space="preserve">  </w:t>
        </w:r>
        <w:r w:rsidRPr="00AF4A62">
          <w:rPr>
            <w:rStyle w:val="s1"/>
            <w:lang w:val="de-CH"/>
            <w:rPrChange w:id="1997" w:author="ahueni" w:date="2018-04-22T15:47:00Z">
              <w:rPr>
                <w:rStyle w:val="s1"/>
              </w:rPr>
            </w:rPrChange>
          </w:rPr>
          <w:t>:</w:t>
        </w:r>
        <w:proofErr w:type="gramEnd"/>
        <w:r w:rsidRPr="00AF4A62">
          <w:rPr>
            <w:rStyle w:val="s1"/>
            <w:lang w:val="de-CH"/>
            <w:rPrChange w:id="1998" w:author="ahueni" w:date="2018-04-22T15:47:00Z">
              <w:rPr>
                <w:rStyle w:val="s1"/>
              </w:rPr>
            </w:rPrChange>
          </w:rPr>
          <w:t xml:space="preserve"> None</w:t>
        </w:r>
      </w:ins>
    </w:p>
    <w:p w14:paraId="0D7A940D" w14:textId="77777777" w:rsidR="00AF4A62" w:rsidRDefault="00AF4A62" w:rsidP="00AF4A62">
      <w:pPr>
        <w:pStyle w:val="p1"/>
        <w:rPr>
          <w:ins w:id="1999" w:author="ahueni" w:date="2018-04-22T15:46:00Z"/>
        </w:rPr>
      </w:pPr>
      <w:ins w:id="2000" w:author="ahueni" w:date="2018-04-22T15:46:00Z">
        <w:r w:rsidRPr="00AF4A62">
          <w:rPr>
            <w:rStyle w:val="apple-converted-space"/>
            <w:lang w:val="de-CH"/>
            <w:rPrChange w:id="2001" w:author="ahueni" w:date="2018-04-22T15:47:00Z">
              <w:rPr>
                <w:rStyle w:val="apple-converted-space"/>
              </w:rPr>
            </w:rPrChange>
          </w:rPr>
          <w:t xml:space="preserve">    </w:t>
        </w:r>
        <w:r>
          <w:rPr>
            <w:rStyle w:val="s1"/>
          </w:rPr>
          <w:t>PSK identity: None</w:t>
        </w:r>
      </w:ins>
    </w:p>
    <w:p w14:paraId="328E6867" w14:textId="77777777" w:rsidR="00AF4A62" w:rsidRDefault="00AF4A62" w:rsidP="00AF4A62">
      <w:pPr>
        <w:pStyle w:val="p1"/>
        <w:rPr>
          <w:ins w:id="2002" w:author="ahueni" w:date="2018-04-22T15:46:00Z"/>
        </w:rPr>
      </w:pPr>
      <w:ins w:id="2003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PSK identity hint: None</w:t>
        </w:r>
      </w:ins>
    </w:p>
    <w:p w14:paraId="1C47FB4E" w14:textId="77777777" w:rsidR="00AF4A62" w:rsidRDefault="00AF4A62" w:rsidP="00AF4A62">
      <w:pPr>
        <w:pStyle w:val="p1"/>
        <w:rPr>
          <w:ins w:id="2004" w:author="ahueni" w:date="2018-04-22T15:46:00Z"/>
        </w:rPr>
      </w:pPr>
      <w:ins w:id="2005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SRP username: None</w:t>
        </w:r>
      </w:ins>
    </w:p>
    <w:p w14:paraId="1080A88B" w14:textId="77777777" w:rsidR="00AF4A62" w:rsidRDefault="00AF4A62" w:rsidP="00AF4A62">
      <w:pPr>
        <w:pStyle w:val="p1"/>
        <w:rPr>
          <w:ins w:id="2006" w:author="ahueni" w:date="2018-04-22T15:46:00Z"/>
        </w:rPr>
      </w:pPr>
      <w:ins w:id="2007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Start Time: 1524404805</w:t>
        </w:r>
      </w:ins>
    </w:p>
    <w:p w14:paraId="32CEA1BB" w14:textId="77777777" w:rsidR="00AF4A62" w:rsidRDefault="00AF4A62" w:rsidP="00AF4A62">
      <w:pPr>
        <w:pStyle w:val="p1"/>
        <w:rPr>
          <w:ins w:id="2008" w:author="ahueni" w:date="2018-04-22T15:46:00Z"/>
        </w:rPr>
      </w:pPr>
      <w:ins w:id="2009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 xml:space="preserve">Timeout </w:t>
        </w:r>
        <w:proofErr w:type="gramStart"/>
        <w:r>
          <w:rPr>
            <w:rStyle w:val="apple-converted-space"/>
          </w:rPr>
          <w:t xml:space="preserve">  </w:t>
        </w:r>
        <w:r>
          <w:rPr>
            <w:rStyle w:val="s1"/>
          </w:rPr>
          <w:t>:</w:t>
        </w:r>
        <w:proofErr w:type="gramEnd"/>
        <w:r>
          <w:rPr>
            <w:rStyle w:val="s1"/>
          </w:rPr>
          <w:t xml:space="preserve"> 300 (sec)</w:t>
        </w:r>
      </w:ins>
    </w:p>
    <w:p w14:paraId="3C1F567B" w14:textId="77777777" w:rsidR="00AF4A62" w:rsidRDefault="00AF4A62" w:rsidP="00AF4A62">
      <w:pPr>
        <w:pStyle w:val="p1"/>
        <w:rPr>
          <w:ins w:id="2010" w:author="ahueni" w:date="2018-04-22T15:46:00Z"/>
        </w:rPr>
      </w:pPr>
      <w:ins w:id="2011" w:author="ahueni" w:date="2018-04-22T15:46:00Z">
        <w:r>
          <w:rPr>
            <w:rStyle w:val="apple-converted-space"/>
          </w:rPr>
          <w:t xml:space="preserve">    </w:t>
        </w:r>
        <w:r>
          <w:rPr>
            <w:rStyle w:val="s1"/>
          </w:rPr>
          <w:t>Verify return code: 0 (ok)</w:t>
        </w:r>
      </w:ins>
    </w:p>
    <w:p w14:paraId="19457478" w14:textId="77777777" w:rsidR="00AF4A62" w:rsidRDefault="00AF4A62" w:rsidP="00AF4A62">
      <w:pPr>
        <w:pStyle w:val="p1"/>
        <w:rPr>
          <w:ins w:id="2012" w:author="ahueni" w:date="2018-04-22T15:46:00Z"/>
        </w:rPr>
      </w:pPr>
      <w:ins w:id="2013" w:author="ahueni" w:date="2018-04-22T15:46:00Z">
        <w:r>
          <w:rPr>
            <w:rStyle w:val="s1"/>
          </w:rPr>
          <w:t>---</w:t>
        </w:r>
      </w:ins>
    </w:p>
    <w:p w14:paraId="15F7D705" w14:textId="77777777" w:rsidR="007822E5" w:rsidRDefault="007822E5"/>
    <w:p w14:paraId="66C747ED" w14:textId="77777777" w:rsidR="00DD1737" w:rsidRDefault="00DD1737" w:rsidP="00DD1737">
      <w:pPr>
        <w:pStyle w:val="p1"/>
      </w:pPr>
      <w:proofErr w:type="gramStart"/>
      <w:r>
        <w:rPr>
          <w:rStyle w:val="s1"/>
        </w:rPr>
        <w:t>CONNECTED(</w:t>
      </w:r>
      <w:proofErr w:type="gramEnd"/>
      <w:r>
        <w:rPr>
          <w:rStyle w:val="s1"/>
        </w:rPr>
        <w:t>00000003)</w:t>
      </w:r>
    </w:p>
    <w:p w14:paraId="061F2BB6" w14:textId="77777777" w:rsidR="00DD1737" w:rsidRDefault="00DD1737" w:rsidP="00DD1737">
      <w:pPr>
        <w:pStyle w:val="p1"/>
      </w:pPr>
      <w:r>
        <w:rPr>
          <w:rStyle w:val="s1"/>
        </w:rPr>
        <w:t>depth=1 CN = SPECCHIO Trust</w:t>
      </w:r>
    </w:p>
    <w:p w14:paraId="74DCAC12" w14:textId="77777777" w:rsidR="00DD1737" w:rsidRDefault="00DD1737" w:rsidP="00DD1737">
      <w:pPr>
        <w:pStyle w:val="p1"/>
      </w:pPr>
      <w:r>
        <w:rPr>
          <w:rStyle w:val="s1"/>
        </w:rPr>
        <w:t xml:space="preserve">verify </w:t>
      </w:r>
      <w:proofErr w:type="spellStart"/>
      <w:r>
        <w:rPr>
          <w:rStyle w:val="s1"/>
        </w:rPr>
        <w:t>error:num</w:t>
      </w:r>
      <w:proofErr w:type="spellEnd"/>
      <w:r>
        <w:rPr>
          <w:rStyle w:val="s1"/>
        </w:rPr>
        <w:t>=</w:t>
      </w:r>
      <w:proofErr w:type="gramStart"/>
      <w:r>
        <w:rPr>
          <w:rStyle w:val="s1"/>
        </w:rPr>
        <w:t>19:</w:t>
      </w:r>
      <w:proofErr w:type="spellStart"/>
      <w:r>
        <w:rPr>
          <w:rStyle w:val="s1"/>
        </w:rPr>
        <w:t>self</w:t>
      </w:r>
      <w:proofErr w:type="gramEnd"/>
      <w:r>
        <w:rPr>
          <w:rStyle w:val="s1"/>
        </w:rPr>
        <w:t xml:space="preserve"> signed</w:t>
      </w:r>
      <w:proofErr w:type="spellEnd"/>
      <w:r>
        <w:rPr>
          <w:rStyle w:val="s1"/>
        </w:rPr>
        <w:t xml:space="preserve"> certificate in certificate chain</w:t>
      </w:r>
    </w:p>
    <w:p w14:paraId="50C22F44" w14:textId="77777777" w:rsidR="00DD1737" w:rsidRDefault="00DD1737" w:rsidP="00DD1737">
      <w:pPr>
        <w:pStyle w:val="p1"/>
      </w:pPr>
      <w:r>
        <w:rPr>
          <w:rStyle w:val="s1"/>
        </w:rPr>
        <w:t>---</w:t>
      </w:r>
    </w:p>
    <w:p w14:paraId="449C1FF1" w14:textId="77777777" w:rsidR="00DD1737" w:rsidRDefault="00DD1737" w:rsidP="00DD1737">
      <w:pPr>
        <w:pStyle w:val="p1"/>
      </w:pPr>
      <w:commentRangeStart w:id="2014"/>
      <w:r>
        <w:rPr>
          <w:rStyle w:val="s1"/>
        </w:rPr>
        <w:t>Certificate chain</w:t>
      </w:r>
    </w:p>
    <w:p w14:paraId="34822B08" w14:textId="77777777" w:rsidR="00DD1737" w:rsidRDefault="00DD1737" w:rsidP="00DD173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0 s:/CN=SPECCHIOVM2</w:t>
      </w:r>
    </w:p>
    <w:p w14:paraId="00B99A84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i:/CN=SPECCHIO Trust</w:t>
      </w:r>
    </w:p>
    <w:p w14:paraId="6B696DCD" w14:textId="77777777" w:rsidR="00DD1737" w:rsidRDefault="00DD1737" w:rsidP="00DD173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 s:/CN=SPECCHIO Trust</w:t>
      </w:r>
    </w:p>
    <w:p w14:paraId="46A645FD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i:/CN=SPECCHIO Trust</w:t>
      </w:r>
    </w:p>
    <w:p w14:paraId="73D7CB4E" w14:textId="77777777" w:rsidR="00DD1737" w:rsidRDefault="00DD1737" w:rsidP="00DD1737">
      <w:pPr>
        <w:pStyle w:val="p1"/>
      </w:pPr>
      <w:r>
        <w:rPr>
          <w:rStyle w:val="s1"/>
        </w:rPr>
        <w:t>---</w:t>
      </w:r>
      <w:commentRangeEnd w:id="2014"/>
      <w:r w:rsidR="009A750C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2014"/>
      </w:r>
    </w:p>
    <w:p w14:paraId="389F6BB8" w14:textId="77777777" w:rsidR="00DD1737" w:rsidRDefault="00DD1737" w:rsidP="00DD1737">
      <w:pPr>
        <w:pStyle w:val="p1"/>
      </w:pPr>
      <w:r>
        <w:rPr>
          <w:rStyle w:val="s1"/>
        </w:rPr>
        <w:t>Server certificate</w:t>
      </w:r>
    </w:p>
    <w:p w14:paraId="56F43966" w14:textId="77777777" w:rsidR="00DD1737" w:rsidRDefault="00DD1737" w:rsidP="00DD1737">
      <w:pPr>
        <w:pStyle w:val="p1"/>
      </w:pPr>
      <w:r>
        <w:rPr>
          <w:rStyle w:val="s1"/>
        </w:rPr>
        <w:t>-----BEGIN CERTIFICATE-----</w:t>
      </w:r>
    </w:p>
    <w:p w14:paraId="724AE9CC" w14:textId="77777777" w:rsidR="00DD1737" w:rsidRDefault="00DD1737" w:rsidP="00DD1737">
      <w:pPr>
        <w:pStyle w:val="p1"/>
      </w:pPr>
      <w:r>
        <w:rPr>
          <w:rStyle w:val="s1"/>
        </w:rPr>
        <w:t>MIID7zCCAdegAwIBAgIENVM7hjANBgkqhkiG9w0BAQsFADAZMRcwFQYDVQQDEw5T</w:t>
      </w:r>
    </w:p>
    <w:p w14:paraId="3EF83EF4" w14:textId="77777777" w:rsidR="00DD1737" w:rsidRDefault="00DD1737" w:rsidP="00DD1737">
      <w:pPr>
        <w:pStyle w:val="p1"/>
      </w:pPr>
      <w:r>
        <w:rPr>
          <w:rStyle w:val="s1"/>
        </w:rPr>
        <w:t>UEVDQ0hJTyBUcnVzdDAeFw0xODA0MTIwOTA1MzZaFw0yODA0MDkwOTA1MzZaMBYx</w:t>
      </w:r>
    </w:p>
    <w:p w14:paraId="5493FC9E" w14:textId="77777777" w:rsidR="00DD1737" w:rsidRDefault="00DD1737" w:rsidP="00DD1737">
      <w:pPr>
        <w:pStyle w:val="p1"/>
      </w:pPr>
      <w:r>
        <w:rPr>
          <w:rStyle w:val="s1"/>
        </w:rPr>
        <w:t>FDASBgNVBAMTC1NQRUNDSElPVk0yMIIBIjANBgkqhkiG9w0BAQEFAAOCAQ8AMIIB</w:t>
      </w:r>
    </w:p>
    <w:p w14:paraId="4C4F1B67" w14:textId="77777777" w:rsidR="00DD1737" w:rsidRDefault="00DD1737" w:rsidP="00DD1737">
      <w:pPr>
        <w:pStyle w:val="p1"/>
      </w:pPr>
      <w:r>
        <w:rPr>
          <w:rStyle w:val="s1"/>
        </w:rPr>
        <w:t>CgKCAQEAozFU6xMHQ+Vm5yVC4KTw5xOCqkqMgDSwgkWUyhbsz8KzAsV7KTw3RPxm</w:t>
      </w:r>
    </w:p>
    <w:p w14:paraId="11DB2EBD" w14:textId="77777777" w:rsidR="00DD1737" w:rsidRDefault="00DD1737" w:rsidP="00DD1737">
      <w:pPr>
        <w:pStyle w:val="p1"/>
      </w:pPr>
      <w:r>
        <w:rPr>
          <w:rStyle w:val="s1"/>
        </w:rPr>
        <w:t>qNyAk7pB+ot0sXtSqzYX6L9pJZeoAOaCPXBzW5iAIANYzcC6aVOAPHFZhZjoeuMx</w:t>
      </w:r>
    </w:p>
    <w:p w14:paraId="209CC6DA" w14:textId="77777777" w:rsidR="00DD1737" w:rsidRDefault="00DD1737" w:rsidP="00DD1737">
      <w:pPr>
        <w:pStyle w:val="p1"/>
      </w:pPr>
      <w:r>
        <w:rPr>
          <w:rStyle w:val="s1"/>
        </w:rPr>
        <w:t>QBp7Zsx9ki+z8BxeUSHRcosVBGBr6Jmsq6ZKvexUC33E0ucN7l7PwrlozOZmjQ1I</w:t>
      </w:r>
    </w:p>
    <w:p w14:paraId="398569E5" w14:textId="77777777" w:rsidR="00DD1737" w:rsidRDefault="00DD1737" w:rsidP="00DD1737">
      <w:pPr>
        <w:pStyle w:val="p1"/>
      </w:pPr>
      <w:r>
        <w:rPr>
          <w:rStyle w:val="s1"/>
        </w:rPr>
        <w:t>JGXj0+kk2Z3k4i78jbLW+Gn0F7JrUQIZMT8jZnU/UTkZMsQ84Cp2M+zlTiQfvGbF</w:t>
      </w:r>
    </w:p>
    <w:p w14:paraId="4E3C41B8" w14:textId="77777777" w:rsidR="00DD1737" w:rsidRDefault="00DD1737" w:rsidP="00DD1737">
      <w:pPr>
        <w:pStyle w:val="p1"/>
      </w:pPr>
      <w:r>
        <w:rPr>
          <w:rStyle w:val="s1"/>
        </w:rPr>
        <w:t>NfWN6BkyN9AwOfNRosnZ/XZ5XFsFP/</w:t>
      </w:r>
      <w:proofErr w:type="spellStart"/>
      <w:r>
        <w:rPr>
          <w:rStyle w:val="s1"/>
        </w:rPr>
        <w:t>WtXhKNL</w:t>
      </w:r>
      <w:proofErr w:type="spellEnd"/>
      <w:r>
        <w:rPr>
          <w:rStyle w:val="s1"/>
        </w:rPr>
        <w:t>/gtZYHZd4e8HDMKMMrHRv0BsBPs</w:t>
      </w:r>
    </w:p>
    <w:p w14:paraId="78B20D47" w14:textId="77777777" w:rsidR="00DD1737" w:rsidRDefault="00DD1737" w:rsidP="00DD1737">
      <w:pPr>
        <w:pStyle w:val="p1"/>
      </w:pPr>
      <w:r>
        <w:rPr>
          <w:rStyle w:val="s1"/>
        </w:rPr>
        <w:t>Z1qiDxKwTNAwcd6DjqwxdXRA0cD1hwIDAQABo0IwQDAfBgNVHSMEGDAWgBSABhh4</w:t>
      </w:r>
    </w:p>
    <w:p w14:paraId="61B44A09" w14:textId="77777777" w:rsidR="00DD1737" w:rsidRDefault="00DD1737" w:rsidP="00DD1737">
      <w:pPr>
        <w:pStyle w:val="p1"/>
      </w:pPr>
      <w:proofErr w:type="spellStart"/>
      <w:r>
        <w:rPr>
          <w:rStyle w:val="s1"/>
        </w:rPr>
        <w:t>RKrW</w:t>
      </w:r>
      <w:proofErr w:type="spellEnd"/>
      <w:r>
        <w:rPr>
          <w:rStyle w:val="s1"/>
        </w:rPr>
        <w:t>/32o2qGb+Ioy0fmqfjAdBgNVHQ4EFgQUrhRP9Yvu0QBYt4SSqhb52g8xIqcw</w:t>
      </w:r>
    </w:p>
    <w:p w14:paraId="5C89352D" w14:textId="77777777" w:rsidR="00DD1737" w:rsidRDefault="00DD1737" w:rsidP="00DD1737">
      <w:pPr>
        <w:pStyle w:val="p1"/>
      </w:pPr>
      <w:r>
        <w:rPr>
          <w:rStyle w:val="s1"/>
        </w:rPr>
        <w:t>DQYJKoZIhvcNAQELBQADggIBAMiztfJ+bQh1xh+nYs4SE39Rdfm1zESRxCozvEdp</w:t>
      </w:r>
    </w:p>
    <w:p w14:paraId="16C9ED7F" w14:textId="77777777" w:rsidR="00DD1737" w:rsidRDefault="00DD1737" w:rsidP="00DD1737">
      <w:pPr>
        <w:pStyle w:val="p1"/>
      </w:pPr>
      <w:r>
        <w:rPr>
          <w:rStyle w:val="s1"/>
        </w:rPr>
        <w:t>INHl+1C07zZomoiIk7wxPPA5TIjdsZzLo8ckaHCzf3QRxnIYrkaLiipQC52k60fa</w:t>
      </w:r>
    </w:p>
    <w:p w14:paraId="5BA8D510" w14:textId="77777777" w:rsidR="00DD1737" w:rsidRDefault="00DD1737" w:rsidP="00DD1737">
      <w:pPr>
        <w:pStyle w:val="p1"/>
      </w:pPr>
      <w:r>
        <w:rPr>
          <w:rStyle w:val="s1"/>
        </w:rPr>
        <w:t>yJOmLW4e3nfkHJ63Z28UFJvNO/0/</w:t>
      </w:r>
      <w:proofErr w:type="spellStart"/>
      <w:r>
        <w:rPr>
          <w:rStyle w:val="s1"/>
        </w:rPr>
        <w:t>pfAJ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qOmh</w:t>
      </w:r>
      <w:proofErr w:type="spellEnd"/>
      <w:r>
        <w:rPr>
          <w:rStyle w:val="s1"/>
        </w:rPr>
        <w:t>/q2/br+ld+JkycxQBhoaMXwm50d</w:t>
      </w:r>
    </w:p>
    <w:p w14:paraId="77029BEE" w14:textId="77777777" w:rsidR="00DD1737" w:rsidRDefault="00DD1737" w:rsidP="00DD1737">
      <w:pPr>
        <w:pStyle w:val="p1"/>
      </w:pPr>
      <w:r>
        <w:rPr>
          <w:rStyle w:val="s1"/>
        </w:rPr>
        <w:t>hZMxlQ9YusQlz5aCXrKp19wQuZkE2o54TGUQ7MAs6R7WxhKE2M8xZp6rF6vtIUNT</w:t>
      </w:r>
    </w:p>
    <w:p w14:paraId="3A24E07D" w14:textId="77777777" w:rsidR="00DD1737" w:rsidRDefault="00DD1737" w:rsidP="00DD1737">
      <w:pPr>
        <w:pStyle w:val="p1"/>
      </w:pPr>
      <w:r>
        <w:rPr>
          <w:rStyle w:val="s1"/>
        </w:rPr>
        <w:t>mLdkTgF6j3CJuAyS3++MzpX5RO4MJSR1C4JHPIAWP6toPs/U/r2oCGUWZL2cvWDR</w:t>
      </w:r>
    </w:p>
    <w:p w14:paraId="33C4EBF6" w14:textId="77777777" w:rsidR="00DD1737" w:rsidRDefault="00DD1737" w:rsidP="00DD1737">
      <w:pPr>
        <w:pStyle w:val="p1"/>
      </w:pPr>
      <w:r>
        <w:rPr>
          <w:rStyle w:val="s1"/>
        </w:rPr>
        <w:t>mR7S9ZB9q/+pvtLHYVbJxmg7xdlQViPN4TX3uo8x7LaPYXRD1hoPKVTpHFDN/0xv</w:t>
      </w:r>
    </w:p>
    <w:p w14:paraId="249CF9F6" w14:textId="77777777" w:rsidR="00DD1737" w:rsidRDefault="00DD1737" w:rsidP="00DD1737">
      <w:pPr>
        <w:pStyle w:val="p1"/>
      </w:pPr>
      <w:r>
        <w:rPr>
          <w:rStyle w:val="s1"/>
        </w:rPr>
        <w:t>c4FDYCYXbmnGBP7boGAcmetbp0IQ/GVxmhdScFnCgKW7AUxlm0T1vlUpa+u2oKwz</w:t>
      </w:r>
    </w:p>
    <w:p w14:paraId="352E11AF" w14:textId="77777777" w:rsidR="00DD1737" w:rsidRDefault="00DD1737" w:rsidP="00DD1737">
      <w:pPr>
        <w:pStyle w:val="p1"/>
      </w:pPr>
      <w:r>
        <w:rPr>
          <w:rStyle w:val="s1"/>
        </w:rPr>
        <w:t>kPZNMDD7jWY0d2byFbhWTKO9m4xX3UyHB5xDxbi7uJ73jyidGkK4hmxzk19lM+z1</w:t>
      </w:r>
    </w:p>
    <w:p w14:paraId="43692CB5" w14:textId="77777777" w:rsidR="00DD1737" w:rsidRDefault="00DD1737" w:rsidP="00DD1737">
      <w:pPr>
        <w:pStyle w:val="p1"/>
      </w:pPr>
      <w:r>
        <w:rPr>
          <w:rStyle w:val="s1"/>
        </w:rPr>
        <w:t>NF6bCNOt+tMPVhWPMC9ln0TUwxk/KNDswQRx6RgS9hUhzXXLDR9N2TD5+/</w:t>
      </w:r>
      <w:proofErr w:type="spellStart"/>
      <w:r>
        <w:rPr>
          <w:rStyle w:val="s1"/>
        </w:rPr>
        <w:t>ijYxVu</w:t>
      </w:r>
      <w:proofErr w:type="spellEnd"/>
    </w:p>
    <w:p w14:paraId="34E4F631" w14:textId="77777777" w:rsidR="00DD1737" w:rsidRDefault="00DD1737" w:rsidP="00DD1737">
      <w:pPr>
        <w:pStyle w:val="p1"/>
      </w:pPr>
      <w:r>
        <w:rPr>
          <w:rStyle w:val="s1"/>
        </w:rPr>
        <w:t>+RIObswZhDrDOFzv2+eiO5VEFdu/7OIqFYd+RV/DbPgRzXhTrOvqVE9qA1ND2WAF</w:t>
      </w:r>
    </w:p>
    <w:p w14:paraId="4EC598DB" w14:textId="77777777" w:rsidR="00DD1737" w:rsidRDefault="00DD1737" w:rsidP="00DD1737">
      <w:pPr>
        <w:pStyle w:val="p1"/>
      </w:pPr>
      <w:r>
        <w:rPr>
          <w:rStyle w:val="s1"/>
        </w:rPr>
        <w:t>H8Gds9hlhKt+jvLPRfsXhTb3RNJlLCEFxQ82KsB0AwUHtHltjXmOFVfmV7cYKX9R</w:t>
      </w:r>
    </w:p>
    <w:p w14:paraId="0D85E859" w14:textId="77777777" w:rsidR="00DD1737" w:rsidRDefault="00DD1737" w:rsidP="00DD1737">
      <w:pPr>
        <w:pStyle w:val="p1"/>
      </w:pPr>
      <w:proofErr w:type="spellStart"/>
      <w:r>
        <w:rPr>
          <w:rStyle w:val="s1"/>
        </w:rPr>
        <w:t>ZsOi</w:t>
      </w:r>
      <w:proofErr w:type="spellEnd"/>
    </w:p>
    <w:p w14:paraId="652F4930" w14:textId="77777777" w:rsidR="00DD1737" w:rsidRDefault="00DD1737" w:rsidP="00DD1737">
      <w:pPr>
        <w:pStyle w:val="p1"/>
      </w:pPr>
      <w:r>
        <w:rPr>
          <w:rStyle w:val="s1"/>
        </w:rPr>
        <w:t>-----END CERTIFICATE-----</w:t>
      </w:r>
    </w:p>
    <w:p w14:paraId="6217B2BE" w14:textId="77777777" w:rsidR="00DD1737" w:rsidRDefault="00DD1737" w:rsidP="00DD1737">
      <w:pPr>
        <w:pStyle w:val="p1"/>
      </w:pPr>
      <w:r>
        <w:rPr>
          <w:rStyle w:val="s1"/>
        </w:rPr>
        <w:t>subject=/CN=SPECCHIOVM2</w:t>
      </w:r>
    </w:p>
    <w:p w14:paraId="423109FA" w14:textId="77777777" w:rsidR="00DD1737" w:rsidRDefault="00DD1737" w:rsidP="00DD1737">
      <w:pPr>
        <w:pStyle w:val="p1"/>
      </w:pPr>
      <w:r>
        <w:rPr>
          <w:rStyle w:val="s1"/>
        </w:rPr>
        <w:t>issuer=/CN=SPECCHIO Trust</w:t>
      </w:r>
    </w:p>
    <w:p w14:paraId="6E588553" w14:textId="77777777" w:rsidR="00DD1737" w:rsidRDefault="00DD1737" w:rsidP="00DD1737">
      <w:pPr>
        <w:pStyle w:val="p1"/>
      </w:pPr>
      <w:r>
        <w:rPr>
          <w:rStyle w:val="s1"/>
        </w:rPr>
        <w:t>---</w:t>
      </w:r>
    </w:p>
    <w:p w14:paraId="54FFA242" w14:textId="77777777" w:rsidR="00DD1737" w:rsidRDefault="00DD1737" w:rsidP="00DD1737">
      <w:pPr>
        <w:pStyle w:val="p1"/>
      </w:pPr>
      <w:r>
        <w:rPr>
          <w:rStyle w:val="s1"/>
        </w:rPr>
        <w:t>No client certificate CA names sent</w:t>
      </w:r>
    </w:p>
    <w:p w14:paraId="6E00A766" w14:textId="77777777" w:rsidR="00DD1737" w:rsidRDefault="00DD1737" w:rsidP="00DD1737">
      <w:pPr>
        <w:pStyle w:val="p1"/>
      </w:pPr>
      <w:r>
        <w:rPr>
          <w:rStyle w:val="s1"/>
        </w:rPr>
        <w:t>Peer signing digest: SHA512</w:t>
      </w:r>
    </w:p>
    <w:p w14:paraId="2A22E3B3" w14:textId="77777777" w:rsidR="00DD1737" w:rsidRDefault="00DD1737" w:rsidP="00DD1737">
      <w:pPr>
        <w:pStyle w:val="p1"/>
      </w:pPr>
      <w:r>
        <w:rPr>
          <w:rStyle w:val="s1"/>
        </w:rPr>
        <w:t>Server Temp Key: ECDH, P-256, 256 bits</w:t>
      </w:r>
    </w:p>
    <w:p w14:paraId="17861662" w14:textId="77777777" w:rsidR="00DD1737" w:rsidRDefault="00DD1737" w:rsidP="00DD1737">
      <w:pPr>
        <w:pStyle w:val="p1"/>
      </w:pPr>
      <w:r>
        <w:rPr>
          <w:rStyle w:val="s1"/>
        </w:rPr>
        <w:t>---</w:t>
      </w:r>
    </w:p>
    <w:p w14:paraId="0E15649A" w14:textId="77777777" w:rsidR="00DD1737" w:rsidRDefault="00DD1737" w:rsidP="00DD1737">
      <w:pPr>
        <w:pStyle w:val="p1"/>
      </w:pPr>
      <w:r>
        <w:rPr>
          <w:rStyle w:val="s1"/>
        </w:rPr>
        <w:t>SSL handshake has read 2735 bytes and written 433 bytes</w:t>
      </w:r>
    </w:p>
    <w:p w14:paraId="65C127DB" w14:textId="77777777" w:rsidR="00DD1737" w:rsidRDefault="00DD1737" w:rsidP="00DD1737">
      <w:pPr>
        <w:pStyle w:val="p1"/>
      </w:pPr>
      <w:r>
        <w:rPr>
          <w:rStyle w:val="s1"/>
        </w:rPr>
        <w:t>---</w:t>
      </w:r>
    </w:p>
    <w:p w14:paraId="3E22FA70" w14:textId="77777777" w:rsidR="00DD1737" w:rsidRDefault="00DD1737" w:rsidP="00DD1737">
      <w:pPr>
        <w:pStyle w:val="p1"/>
      </w:pPr>
      <w:r>
        <w:rPr>
          <w:rStyle w:val="s1"/>
        </w:rPr>
        <w:t>New, TLSv1/SSLv3, Cipher is ECDHE-RSA-AES128-GCM-SHA256</w:t>
      </w:r>
    </w:p>
    <w:p w14:paraId="5EEE7A85" w14:textId="77777777" w:rsidR="00DD1737" w:rsidRDefault="00DD1737" w:rsidP="00DD1737">
      <w:pPr>
        <w:pStyle w:val="p1"/>
      </w:pPr>
      <w:r>
        <w:rPr>
          <w:rStyle w:val="s1"/>
        </w:rPr>
        <w:t>Server public key is 2048 bit</w:t>
      </w:r>
    </w:p>
    <w:p w14:paraId="7DDF265E" w14:textId="77777777" w:rsidR="00DD1737" w:rsidRDefault="00DD1737" w:rsidP="00DD1737">
      <w:pPr>
        <w:pStyle w:val="p1"/>
      </w:pPr>
      <w:r>
        <w:rPr>
          <w:rStyle w:val="s1"/>
        </w:rPr>
        <w:t>Secure Renegotiation IS supported</w:t>
      </w:r>
    </w:p>
    <w:p w14:paraId="74CFCD1F" w14:textId="77777777" w:rsidR="00DD1737" w:rsidRDefault="00DD1737" w:rsidP="00DD1737">
      <w:pPr>
        <w:pStyle w:val="p1"/>
      </w:pPr>
      <w:r>
        <w:rPr>
          <w:rStyle w:val="s1"/>
        </w:rPr>
        <w:t>Compression: NONE</w:t>
      </w:r>
    </w:p>
    <w:p w14:paraId="62FD0A88" w14:textId="77777777" w:rsidR="00DD1737" w:rsidRDefault="00DD1737" w:rsidP="00DD1737">
      <w:pPr>
        <w:pStyle w:val="p1"/>
      </w:pPr>
      <w:r>
        <w:rPr>
          <w:rStyle w:val="s1"/>
        </w:rPr>
        <w:t>Expansion: NONE</w:t>
      </w:r>
    </w:p>
    <w:p w14:paraId="2089EF61" w14:textId="77777777" w:rsidR="00DD1737" w:rsidRDefault="00DD1737" w:rsidP="00DD1737">
      <w:pPr>
        <w:pStyle w:val="p1"/>
      </w:pPr>
      <w:r>
        <w:rPr>
          <w:rStyle w:val="s1"/>
        </w:rPr>
        <w:t>No ALPN negotiated</w:t>
      </w:r>
    </w:p>
    <w:p w14:paraId="66B12C42" w14:textId="77777777" w:rsidR="00DD1737" w:rsidRDefault="00DD1737" w:rsidP="00DD1737">
      <w:pPr>
        <w:pStyle w:val="p1"/>
      </w:pPr>
      <w:r>
        <w:rPr>
          <w:rStyle w:val="s1"/>
        </w:rPr>
        <w:t>SSL-Session:</w:t>
      </w:r>
    </w:p>
    <w:p w14:paraId="35FBDFE1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Protocol</w:t>
      </w:r>
      <w:r>
        <w:rPr>
          <w:rStyle w:val="apple-converted-space"/>
        </w:rPr>
        <w:t xml:space="preserve">  </w:t>
      </w:r>
      <w:r>
        <w:rPr>
          <w:rStyle w:val="s1"/>
        </w:rPr>
        <w:t>:</w:t>
      </w:r>
      <w:proofErr w:type="gramEnd"/>
      <w:r>
        <w:rPr>
          <w:rStyle w:val="s1"/>
        </w:rPr>
        <w:t xml:space="preserve"> TLSv1.2</w:t>
      </w:r>
    </w:p>
    <w:p w14:paraId="1AC896E7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Cipher</w:t>
      </w:r>
      <w:r>
        <w:rPr>
          <w:rStyle w:val="apple-converted-space"/>
        </w:rPr>
        <w:t xml:space="preserve">  </w:t>
      </w:r>
      <w:proofErr w:type="gramStart"/>
      <w:r>
        <w:rPr>
          <w:rStyle w:val="apple-converted-space"/>
        </w:rPr>
        <w:t xml:space="preserve">  </w:t>
      </w:r>
      <w:r>
        <w:rPr>
          <w:rStyle w:val="s1"/>
        </w:rPr>
        <w:t>:</w:t>
      </w:r>
      <w:proofErr w:type="gramEnd"/>
      <w:r>
        <w:rPr>
          <w:rStyle w:val="s1"/>
        </w:rPr>
        <w:t xml:space="preserve"> </w:t>
      </w:r>
      <w:commentRangeStart w:id="2015"/>
      <w:r>
        <w:rPr>
          <w:rStyle w:val="s1"/>
        </w:rPr>
        <w:t>ECDHE-RSA-AES128-GCM-SHA256</w:t>
      </w:r>
      <w:commentRangeEnd w:id="2015"/>
      <w:r w:rsidR="00437543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2015"/>
      </w:r>
    </w:p>
    <w:p w14:paraId="1C51DF6E" w14:textId="77777777" w:rsidR="00DD1737" w:rsidRDefault="00DD1737" w:rsidP="00DD1737">
      <w:pPr>
        <w:pStyle w:val="p1"/>
      </w:pPr>
      <w:r>
        <w:rPr>
          <w:rStyle w:val="apple-converted-space"/>
        </w:rPr>
        <w:lastRenderedPageBreak/>
        <w:t xml:space="preserve">    </w:t>
      </w:r>
      <w:r>
        <w:rPr>
          <w:rStyle w:val="s1"/>
        </w:rPr>
        <w:t>Session-ID: 5ADB0CB7131B1D5B5EC2AC15B4A513427F8122B1B18753965ED502E2C6E4E03B</w:t>
      </w:r>
    </w:p>
    <w:p w14:paraId="0BF54BB1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Session-ID-</w:t>
      </w:r>
      <w:proofErr w:type="spellStart"/>
      <w:r>
        <w:rPr>
          <w:rStyle w:val="s1"/>
        </w:rPr>
        <w:t>ctx</w:t>
      </w:r>
      <w:proofErr w:type="spellEnd"/>
      <w:r>
        <w:rPr>
          <w:rStyle w:val="s1"/>
        </w:rPr>
        <w:t>:</w:t>
      </w:r>
      <w:r>
        <w:rPr>
          <w:rStyle w:val="apple-converted-space"/>
        </w:rPr>
        <w:t> </w:t>
      </w:r>
    </w:p>
    <w:p w14:paraId="5C6578C6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Master-Key: 89ED757F6056C5C35DC7D31F99E924B1EDEE493B687EEC1AEAD3F1C3E001818F4151464BFF295A7DF5EEF7E586628DD7</w:t>
      </w:r>
    </w:p>
    <w:p w14:paraId="3BD73BF7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Key-</w:t>
      </w:r>
      <w:proofErr w:type="spellStart"/>
      <w:r>
        <w:rPr>
          <w:rStyle w:val="s1"/>
        </w:rPr>
        <w:t>Arg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apple-converted-space"/>
        </w:rPr>
        <w:t xml:space="preserve">  </w:t>
      </w:r>
      <w:r>
        <w:rPr>
          <w:rStyle w:val="s1"/>
        </w:rPr>
        <w:t>:</w:t>
      </w:r>
      <w:proofErr w:type="gramEnd"/>
      <w:r>
        <w:rPr>
          <w:rStyle w:val="s1"/>
        </w:rPr>
        <w:t xml:space="preserve"> None</w:t>
      </w:r>
    </w:p>
    <w:p w14:paraId="4B244C1F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PSK identity: None</w:t>
      </w:r>
    </w:p>
    <w:p w14:paraId="4A890F7D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PSK identity hint: None</w:t>
      </w:r>
    </w:p>
    <w:p w14:paraId="0723FA2B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SRP username: None</w:t>
      </w:r>
    </w:p>
    <w:p w14:paraId="0A40E93D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Start Time: 1524305079</w:t>
      </w:r>
    </w:p>
    <w:p w14:paraId="774083AD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Timeout </w:t>
      </w:r>
      <w:proofErr w:type="gramStart"/>
      <w:r>
        <w:rPr>
          <w:rStyle w:val="apple-converted-space"/>
        </w:rPr>
        <w:t xml:space="preserve">  </w:t>
      </w:r>
      <w:r>
        <w:rPr>
          <w:rStyle w:val="s1"/>
        </w:rPr>
        <w:t>:</w:t>
      </w:r>
      <w:proofErr w:type="gramEnd"/>
      <w:r>
        <w:rPr>
          <w:rStyle w:val="s1"/>
        </w:rPr>
        <w:t xml:space="preserve"> 300 (sec)</w:t>
      </w:r>
    </w:p>
    <w:p w14:paraId="01087EBC" w14:textId="77777777" w:rsidR="00DD1737" w:rsidRDefault="00DD1737" w:rsidP="00DD173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Verify return code: 19 (</w:t>
      </w:r>
      <w:proofErr w:type="spellStart"/>
      <w:r>
        <w:rPr>
          <w:rStyle w:val="s1"/>
        </w:rPr>
        <w:t>self signed</w:t>
      </w:r>
      <w:proofErr w:type="spellEnd"/>
      <w:r>
        <w:rPr>
          <w:rStyle w:val="s1"/>
        </w:rPr>
        <w:t xml:space="preserve"> certificate in certificate chain)</w:t>
      </w:r>
    </w:p>
    <w:p w14:paraId="3DF2A194" w14:textId="77777777" w:rsidR="00DD1737" w:rsidRDefault="00DD1737" w:rsidP="00DD1737">
      <w:pPr>
        <w:pStyle w:val="p1"/>
      </w:pPr>
      <w:r>
        <w:rPr>
          <w:rStyle w:val="s1"/>
        </w:rPr>
        <w:t>---</w:t>
      </w:r>
    </w:p>
    <w:p w14:paraId="202D75D9" w14:textId="77777777" w:rsidR="00DD1737" w:rsidRDefault="00DD1737" w:rsidP="00DD1737">
      <w:pPr>
        <w:pStyle w:val="p1"/>
      </w:pPr>
      <w:proofErr w:type="spellStart"/>
      <w:proofErr w:type="gramStart"/>
      <w:r>
        <w:rPr>
          <w:rStyle w:val="s1"/>
        </w:rPr>
        <w:t>read:errno</w:t>
      </w:r>
      <w:proofErr w:type="spellEnd"/>
      <w:proofErr w:type="gramEnd"/>
      <w:r>
        <w:rPr>
          <w:rStyle w:val="s1"/>
        </w:rPr>
        <w:t>=0</w:t>
      </w:r>
    </w:p>
    <w:p w14:paraId="0B0EC4ED" w14:textId="77777777" w:rsidR="00DD1737" w:rsidRDefault="00DD1737"/>
    <w:p w14:paraId="50A56953" w14:textId="77777777" w:rsidR="0039306D" w:rsidRDefault="0039306D" w:rsidP="0039306D">
      <w:pPr>
        <w:pStyle w:val="Heading1"/>
      </w:pPr>
      <w:commentRangeStart w:id="2016"/>
      <w:r>
        <w:t>Test with SPECCHIO Client</w:t>
      </w:r>
    </w:p>
    <w:p w14:paraId="74C67BF3" w14:textId="77777777" w:rsidR="0039306D" w:rsidRDefault="0039306D" w:rsidP="0039306D"/>
    <w:p w14:paraId="7D8E2192" w14:textId="77777777" w:rsidR="0039306D" w:rsidRPr="0039306D" w:rsidRDefault="0039306D" w:rsidP="0039306D">
      <w:r w:rsidRPr="0039306D">
        <w:t>https, 192.168.56.101, 8181, /</w:t>
      </w:r>
      <w:proofErr w:type="spellStart"/>
      <w:r w:rsidRPr="0039306D">
        <w:t>specchio_service</w:t>
      </w:r>
      <w:proofErr w:type="spellEnd"/>
      <w:r w:rsidRPr="0039306D">
        <w:t xml:space="preserve">, </w:t>
      </w:r>
      <w:proofErr w:type="spellStart"/>
      <w:r w:rsidRPr="0039306D">
        <w:t>sdb_admin</w:t>
      </w:r>
      <w:proofErr w:type="spellEnd"/>
      <w:r w:rsidRPr="0039306D">
        <w:t xml:space="preserve">, 5p3cch10_SDB_VM, </w:t>
      </w:r>
      <w:proofErr w:type="spellStart"/>
      <w:r w:rsidRPr="0039306D">
        <w:t>jdbc</w:t>
      </w:r>
      <w:proofErr w:type="spellEnd"/>
      <w:r w:rsidRPr="0039306D">
        <w:t>/</w:t>
      </w:r>
      <w:proofErr w:type="spellStart"/>
      <w:r w:rsidRPr="0039306D">
        <w:t>specchio</w:t>
      </w:r>
      <w:proofErr w:type="spellEnd"/>
      <w:r w:rsidRPr="0039306D">
        <w:t>,</w:t>
      </w:r>
    </w:p>
    <w:p w14:paraId="50AAC776" w14:textId="77777777" w:rsidR="00E34A2C" w:rsidRDefault="00E34A2C">
      <w:pPr>
        <w:rPr>
          <w:lang w:val="en-US"/>
        </w:rPr>
      </w:pPr>
    </w:p>
    <w:p w14:paraId="42B2E996" w14:textId="77777777" w:rsidR="0039306D" w:rsidRPr="009F71AE" w:rsidRDefault="0039306D" w:rsidP="0039306D">
      <w:pPr>
        <w:rPr>
          <w:color w:val="C00000"/>
          <w:lang w:val="en-US"/>
        </w:rPr>
      </w:pPr>
      <w:proofErr w:type="spellStart"/>
      <w:proofErr w:type="gramStart"/>
      <w:r w:rsidRPr="009F71AE">
        <w:rPr>
          <w:color w:val="C00000"/>
          <w:lang w:val="en-US"/>
        </w:rPr>
        <w:t>javax.net.ssl.SSLHandshakeException</w:t>
      </w:r>
      <w:proofErr w:type="spellEnd"/>
      <w:proofErr w:type="gramEnd"/>
      <w:r w:rsidRPr="009F71AE">
        <w:rPr>
          <w:color w:val="C00000"/>
          <w:lang w:val="en-US"/>
        </w:rPr>
        <w:t xml:space="preserve">: </w:t>
      </w:r>
      <w:proofErr w:type="spellStart"/>
      <w:r w:rsidRPr="009F71AE">
        <w:rPr>
          <w:color w:val="C00000"/>
          <w:lang w:val="en-US"/>
        </w:rPr>
        <w:t>java.security.cert.CertificateException</w:t>
      </w:r>
      <w:proofErr w:type="spellEnd"/>
      <w:r w:rsidRPr="009F71AE">
        <w:rPr>
          <w:color w:val="C00000"/>
          <w:lang w:val="en-US"/>
        </w:rPr>
        <w:t>: No subject alternative names present</w:t>
      </w:r>
    </w:p>
    <w:p w14:paraId="64B7F2A9" w14:textId="77777777" w:rsidR="0039306D" w:rsidRDefault="0039306D" w:rsidP="0039306D">
      <w:pPr>
        <w:rPr>
          <w:color w:val="C00000"/>
          <w:lang w:val="en-US"/>
        </w:rPr>
      </w:pPr>
      <w:r w:rsidRPr="009F71AE">
        <w:rPr>
          <w:color w:val="C00000"/>
          <w:lang w:val="en-US"/>
        </w:rPr>
        <w:t xml:space="preserve">  </w:t>
      </w:r>
      <w:proofErr w:type="gramStart"/>
      <w:r w:rsidRPr="009F71AE">
        <w:rPr>
          <w:color w:val="C00000"/>
          <w:lang w:val="en-US"/>
        </w:rPr>
        <w:t>com.sun.jersey</w:t>
      </w:r>
      <w:proofErr w:type="gramEnd"/>
      <w:r w:rsidRPr="009F71AE">
        <w:rPr>
          <w:color w:val="C00000"/>
          <w:lang w:val="en-US"/>
        </w:rPr>
        <w:t>.client.urlconnection.URLConnectionClientHandler.handle(URLConnectionClientHandler.java:155)</w:t>
      </w:r>
      <w:commentRangeEnd w:id="2016"/>
      <w:r w:rsidR="00437543">
        <w:rPr>
          <w:rStyle w:val="CommentReference"/>
        </w:rPr>
        <w:commentReference w:id="2016"/>
      </w:r>
    </w:p>
    <w:p w14:paraId="7FE52F0F" w14:textId="77777777" w:rsidR="00DD1737" w:rsidRDefault="00DD1737" w:rsidP="0039306D">
      <w:pPr>
        <w:rPr>
          <w:color w:val="C00000"/>
          <w:lang w:val="en-US"/>
        </w:rPr>
      </w:pPr>
    </w:p>
    <w:p w14:paraId="164B4159" w14:textId="77777777" w:rsidR="00DD1737" w:rsidRDefault="00DD1737" w:rsidP="0039306D">
      <w:pPr>
        <w:rPr>
          <w:ins w:id="2017" w:author="ahueni" w:date="2018-04-22T14:46:00Z"/>
          <w:color w:val="C00000"/>
          <w:lang w:val="en-US"/>
        </w:rPr>
      </w:pPr>
    </w:p>
    <w:p w14:paraId="67AE3862" w14:textId="77777777" w:rsidR="00880DF1" w:rsidRDefault="00880DF1" w:rsidP="0039306D">
      <w:pPr>
        <w:rPr>
          <w:ins w:id="2018" w:author="ahueni" w:date="2018-04-22T14:46:00Z"/>
          <w:color w:val="C00000"/>
          <w:lang w:val="en-US"/>
        </w:rPr>
      </w:pPr>
    </w:p>
    <w:p w14:paraId="511C1C0D" w14:textId="77777777" w:rsidR="00880DF1" w:rsidRDefault="00880DF1" w:rsidP="0039306D">
      <w:pPr>
        <w:rPr>
          <w:ins w:id="2019" w:author="ahueni" w:date="2018-04-22T14:46:00Z"/>
          <w:color w:val="C00000"/>
          <w:lang w:val="en-US"/>
        </w:rPr>
      </w:pPr>
    </w:p>
    <w:p w14:paraId="3E6D11D0" w14:textId="3B076B17" w:rsidR="00880DF1" w:rsidRPr="00880DF1" w:rsidRDefault="00880DF1">
      <w:pPr>
        <w:pStyle w:val="Heading1"/>
        <w:rPr>
          <w:ins w:id="2020" w:author="ahueni" w:date="2018-04-22T14:46:00Z"/>
          <w:rPrChange w:id="2021" w:author="ahueni" w:date="2018-04-22T14:46:00Z">
            <w:rPr>
              <w:ins w:id="2022" w:author="ahueni" w:date="2018-04-22T14:46:00Z"/>
              <w:lang w:val="en-US"/>
            </w:rPr>
          </w:rPrChange>
        </w:rPr>
        <w:pPrChange w:id="2023" w:author="ahueni" w:date="2018-04-22T14:46:00Z">
          <w:pPr/>
        </w:pPrChange>
      </w:pPr>
      <w:ins w:id="2024" w:author="ahueni" w:date="2018-04-22T14:46:00Z">
        <w:r w:rsidRPr="00880DF1">
          <w:rPr>
            <w:rPrChange w:id="2025" w:author="ahueni" w:date="2018-04-22T14:46:00Z">
              <w:rPr>
                <w:lang w:val="en-US"/>
              </w:rPr>
            </w:rPrChange>
          </w:rPr>
          <w:t>Troubleshooting</w:t>
        </w:r>
      </w:ins>
    </w:p>
    <w:p w14:paraId="79513266" w14:textId="77777777" w:rsidR="00880DF1" w:rsidRDefault="00880DF1">
      <w:pPr>
        <w:rPr>
          <w:ins w:id="2026" w:author="ahueni" w:date="2018-04-22T14:46:00Z"/>
          <w:lang w:val="en-US"/>
        </w:rPr>
      </w:pPr>
    </w:p>
    <w:p w14:paraId="26A42AE6" w14:textId="77777777" w:rsidR="00880DF1" w:rsidRPr="00880DF1" w:rsidRDefault="00880DF1">
      <w:pPr>
        <w:rPr>
          <w:lang w:val="en-US"/>
        </w:rPr>
      </w:pPr>
    </w:p>
    <w:sectPr w:rsidR="00880DF1" w:rsidRPr="00880DF1" w:rsidSect="002E5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artin Gwerder" w:date="2018-04-22T06:48:00Z" w:initials="MG">
    <w:p w14:paraId="3EF9E8FC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>This is not needed in my eyes</w:t>
      </w:r>
    </w:p>
  </w:comment>
  <w:comment w:id="55" w:author="Martin Gwerder" w:date="2018-04-22T06:50:00Z" w:initials="MG">
    <w:p w14:paraId="146BEA56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Can do … maybe it would be a clever idea to change the </w:t>
      </w:r>
      <w:proofErr w:type="spellStart"/>
      <w:r>
        <w:t>keypassword</w:t>
      </w:r>
      <w:proofErr w:type="spellEnd"/>
      <w:r>
        <w:t xml:space="preserve"> in the instructions. Will do so below.</w:t>
      </w:r>
    </w:p>
  </w:comment>
  <w:comment w:id="68" w:author="Martin Gwerder" w:date="2018-04-22T06:55:00Z" w:initials="MG">
    <w:p w14:paraId="0B09901B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>Not needed. It does not do any harm but we should stick to the required part. If you keep it make sure that you switch to “</w:t>
      </w:r>
      <w:proofErr w:type="spellStart"/>
      <w:r>
        <w:t>supersecret</w:t>
      </w:r>
      <w:proofErr w:type="spellEnd"/>
      <w:r>
        <w:t>”</w:t>
      </w:r>
    </w:p>
  </w:comment>
  <w:comment w:id="161" w:author="ahueni" w:date="2018-07-22T13:38:00Z" w:initials="MOU">
    <w:p w14:paraId="366EB479" w14:textId="500E46EB" w:rsidR="003A14B0" w:rsidRDefault="003A14B0">
      <w:pPr>
        <w:pStyle w:val="CommentText"/>
      </w:pPr>
      <w:r>
        <w:rPr>
          <w:rStyle w:val="CommentReference"/>
        </w:rPr>
        <w:annotationRef/>
      </w:r>
      <w:proofErr w:type="spellStart"/>
      <w:r>
        <w:t>Cacerts</w:t>
      </w:r>
      <w:proofErr w:type="spellEnd"/>
      <w:r>
        <w:t>? Is it required at all?</w:t>
      </w:r>
    </w:p>
  </w:comment>
  <w:comment w:id="162" w:author="ahueni" w:date="2018-09-03T16:38:00Z" w:initials="MOU">
    <w:p w14:paraId="3FBA0C59" w14:textId="7EAA3A30" w:rsidR="003A14B0" w:rsidRDefault="003A14B0" w:rsidP="00FF312D">
      <w:pPr>
        <w:pStyle w:val="p1"/>
      </w:pPr>
      <w:r>
        <w:rPr>
          <w:rStyle w:val="CommentReference"/>
        </w:rPr>
        <w:annotationRef/>
      </w:r>
      <w:r>
        <w:t xml:space="preserve">Apparently not: on the other server the </w:t>
      </w:r>
      <w:proofErr w:type="gramStart"/>
      <w:r w:rsidR="00FF312D">
        <w:rPr>
          <w:rStyle w:val="s1"/>
        </w:rPr>
        <w:t>keystore.p</w:t>
      </w:r>
      <w:proofErr w:type="gramEnd"/>
      <w:r w:rsidR="00FF312D">
        <w:rPr>
          <w:rStyle w:val="s1"/>
        </w:rPr>
        <w:t>12 is sufficient</w:t>
      </w:r>
    </w:p>
  </w:comment>
  <w:comment w:id="680" w:author="ahueni" w:date="2018-07-22T13:41:00Z" w:initials="MOU">
    <w:p w14:paraId="70935929" w14:textId="41FDA833" w:rsidR="003A14B0" w:rsidRDefault="003A14B0">
      <w:pPr>
        <w:pStyle w:val="CommentText"/>
      </w:pPr>
      <w:r>
        <w:rPr>
          <w:rStyle w:val="CommentReference"/>
        </w:rPr>
        <w:annotationRef/>
      </w:r>
      <w:r>
        <w:t>Probably useless …</w:t>
      </w:r>
    </w:p>
    <w:p w14:paraId="3B2A8BB0" w14:textId="77777777" w:rsidR="003A14B0" w:rsidRDefault="003A14B0">
      <w:pPr>
        <w:pStyle w:val="CommentText"/>
      </w:pPr>
    </w:p>
  </w:comment>
  <w:comment w:id="690" w:author="ahueni" w:date="2018-07-22T13:58:00Z" w:initials="MOU">
    <w:p w14:paraId="628A24FB" w14:textId="31E06DCD" w:rsidR="003A14B0" w:rsidRDefault="003A14B0">
      <w:pPr>
        <w:pStyle w:val="CommentText"/>
      </w:pPr>
      <w:r>
        <w:rPr>
          <w:rStyle w:val="CommentReference"/>
        </w:rPr>
        <w:annotationRef/>
      </w:r>
      <w:r>
        <w:t>Note: export both keys and certificates for easy signing on new servers</w:t>
      </w:r>
    </w:p>
  </w:comment>
  <w:comment w:id="676" w:author="ahueni" w:date="2018-07-22T14:06:00Z" w:initials="MOU">
    <w:p w14:paraId="7E6A3851" w14:textId="6FEC136B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Maybe not required; the p12 </w:t>
      </w:r>
      <w:proofErr w:type="spellStart"/>
      <w:r>
        <w:t>keystore</w:t>
      </w:r>
      <w:proofErr w:type="spellEnd"/>
      <w:r>
        <w:t xml:space="preserve"> can be imported into a JKS </w:t>
      </w:r>
      <w:proofErr w:type="spellStart"/>
      <w:proofErr w:type="gramStart"/>
      <w:r>
        <w:t>keystore</w:t>
      </w:r>
      <w:proofErr w:type="spellEnd"/>
      <w:r>
        <w:t xml:space="preserve"> :</w:t>
      </w:r>
      <w:proofErr w:type="gramEnd"/>
      <w:r>
        <w:t xml:space="preserve"> </w:t>
      </w:r>
      <w:hyperlink r:id="rId1" w:history="1">
        <w:r w:rsidRPr="003031E4">
          <w:rPr>
            <w:rStyle w:val="Hyperlink"/>
          </w:rPr>
          <w:t>http://cunning.sharp.fm/2008/06/importing_private_keys_into_a.html</w:t>
        </w:r>
      </w:hyperlink>
    </w:p>
    <w:p w14:paraId="4B1C562D" w14:textId="77777777" w:rsidR="003A14B0" w:rsidRDefault="003A14B0">
      <w:pPr>
        <w:pStyle w:val="CommentText"/>
      </w:pPr>
    </w:p>
    <w:p w14:paraId="4EB1E2F6" w14:textId="195CD135" w:rsidR="003A14B0" w:rsidRDefault="003A14B0">
      <w:pPr>
        <w:pStyle w:val="CommentText"/>
      </w:pPr>
      <w:r>
        <w:t>However; at least the PEM is plain text and shows that both certificate and key were exported</w:t>
      </w:r>
    </w:p>
  </w:comment>
  <w:comment w:id="747" w:author="Martin Gwerder" w:date="2018-04-22T07:00:00Z" w:initials="MG">
    <w:p w14:paraId="08EA0B64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Yes … this is vital! </w:t>
      </w:r>
    </w:p>
  </w:comment>
  <w:comment w:id="848" w:author="Martin Gwerder" w:date="2018-04-22T07:01:00Z" w:initials="MG">
    <w:p w14:paraId="15C3BBEB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>For you when fiddling around this may be important but otherwise not …. Delete. And: A dash before “</w:t>
      </w:r>
      <w:proofErr w:type="spellStart"/>
      <w:r>
        <w:t>keypass</w:t>
      </w:r>
      <w:proofErr w:type="spellEnd"/>
      <w:r>
        <w:t>” was missing</w:t>
      </w:r>
    </w:p>
  </w:comment>
  <w:comment w:id="859" w:author="Martin Gwerder" w:date="2018-04-22T08:04:00Z" w:initials="MG">
    <w:p w14:paraId="110CEFE1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proofErr w:type="spellStart"/>
      <w:r>
        <w:t>Hmmmm</w:t>
      </w:r>
      <w:proofErr w:type="spellEnd"/>
      <w:r>
        <w:t xml:space="preserve"> …. I think HERE WE GOT THE PROBLEM! It seems that </w:t>
      </w:r>
      <w:proofErr w:type="spellStart"/>
      <w:r>
        <w:t>keytool</w:t>
      </w:r>
      <w:proofErr w:type="spellEnd"/>
      <w:r>
        <w:t xml:space="preserve"> stripped the SAN out again while signing the cert. </w:t>
      </w:r>
      <w:proofErr w:type="spellStart"/>
      <w:r>
        <w:t>Openssl</w:t>
      </w:r>
      <w:proofErr w:type="spellEnd"/>
      <w:r>
        <w:t xml:space="preserve"> does not report them. DAMED …. I found however a workaround. We may add it while signing. Then </w:t>
      </w:r>
      <w:proofErr w:type="spellStart"/>
      <w:r>
        <w:t>openssl</w:t>
      </w:r>
      <w:proofErr w:type="spellEnd"/>
      <w:r>
        <w:t xml:space="preserve"> reports the SAN and it should work IMHO (have fun!)</w:t>
      </w:r>
    </w:p>
  </w:comment>
  <w:comment w:id="1468" w:author="Martin Gwerder" w:date="2018-04-22T07:18:00Z" w:initials="MG">
    <w:p w14:paraId="385B457C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Output truncated… Why is there a “glassfish-instance” delete if not </w:t>
      </w:r>
      <w:proofErr w:type="gramStart"/>
      <w:r>
        <w:t>needed</w:t>
      </w:r>
      <w:proofErr w:type="gramEnd"/>
    </w:p>
  </w:comment>
  <w:comment w:id="1726" w:author="Martin Gwerder" w:date="2018-04-22T07:28:00Z" w:initials="MG">
    <w:p w14:paraId="2085691C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I am assuming that this is the client path. It is very unfortunate that this file is called </w:t>
      </w:r>
      <w:proofErr w:type="gramStart"/>
      <w:r>
        <w:t>“.</w:t>
      </w:r>
      <w:proofErr w:type="spellStart"/>
      <w:r>
        <w:t>keystore</w:t>
      </w:r>
      <w:proofErr w:type="spellEnd"/>
      <w:proofErr w:type="gramEnd"/>
      <w:r>
        <w:t>” as it is in fact a trust store. Having said that: do not change it. Code changes may be required otherwise.</w:t>
      </w:r>
    </w:p>
  </w:comment>
  <w:comment w:id="1863" w:author="Martin Gwerder" w:date="2018-04-22T07:40:00Z" w:initials="MG">
    <w:p w14:paraId="391E2074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Add to get rid of the certificate error message here. That is however only to make the test </w:t>
      </w:r>
      <w:proofErr w:type="spellStart"/>
      <w:r>
        <w:t>sliker</w:t>
      </w:r>
      <w:proofErr w:type="spellEnd"/>
      <w:r>
        <w:t>. No technical change here.</w:t>
      </w:r>
    </w:p>
  </w:comment>
  <w:comment w:id="2014" w:author="Martin Gwerder" w:date="2018-04-22T07:37:00Z" w:initials="MG">
    <w:p w14:paraId="53CFCE58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>Looks very good</w:t>
      </w:r>
    </w:p>
  </w:comment>
  <w:comment w:id="2015" w:author="Martin Gwerder" w:date="2018-04-22T07:49:00Z" w:initials="MG">
    <w:p w14:paraId="662BD564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This is an excellent </w:t>
      </w:r>
      <w:proofErr w:type="gramStart"/>
      <w:r>
        <w:t xml:space="preserve">cipher  </w:t>
      </w:r>
      <w:proofErr w:type="spellStart"/>
      <w:r>
        <w:t>nego</w:t>
      </w:r>
      <w:proofErr w:type="spellEnd"/>
      <w:proofErr w:type="gramEnd"/>
      <w:r>
        <w:t xml:space="preserve">. Only the AES128 is a bit low but: “well done”. If you want increase it further </w:t>
      </w:r>
      <w:proofErr w:type="gramStart"/>
      <w:r>
        <w:t>follow</w:t>
      </w:r>
      <w:proofErr w:type="gramEnd"/>
      <w:r>
        <w:t xml:space="preserve"> the instructions on “installing unlimited strength JCE” (it is basically just copying two files to the JRE being used. Should be included as optional step into your instructions.</w:t>
      </w:r>
    </w:p>
  </w:comment>
  <w:comment w:id="2016" w:author="Martin Gwerder" w:date="2018-04-22T07:50:00Z" w:initials="MG">
    <w:p w14:paraId="3AA64BD9" w14:textId="77777777" w:rsidR="003A14B0" w:rsidRDefault="003A14B0">
      <w:pPr>
        <w:pStyle w:val="CommentText"/>
      </w:pPr>
      <w:r>
        <w:rPr>
          <w:rStyle w:val="CommentReference"/>
        </w:rPr>
        <w:annotationRef/>
      </w:r>
      <w:r>
        <w:t xml:space="preserve">IMHO the error is here. Please run the </w:t>
      </w:r>
      <w:proofErr w:type="spellStart"/>
      <w:r>
        <w:t>jlient</w:t>
      </w:r>
      <w:proofErr w:type="spellEnd"/>
      <w:r>
        <w:t xml:space="preserve"> java runtime environment with “-</w:t>
      </w:r>
      <w:proofErr w:type="spellStart"/>
      <w:r>
        <w:t>Djavax.net.debug</w:t>
      </w:r>
      <w:proofErr w:type="spellEnd"/>
      <w:r>
        <w:t>=all” and post the resulting console output here.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9E8FC" w15:done="0"/>
  <w15:commentEx w15:paraId="146BEA56" w15:done="0"/>
  <w15:commentEx w15:paraId="0B09901B" w15:done="0"/>
  <w15:commentEx w15:paraId="366EB479" w15:done="0"/>
  <w15:commentEx w15:paraId="3FBA0C59" w15:paraIdParent="366EB479" w15:done="0"/>
  <w15:commentEx w15:paraId="3B2A8BB0" w15:done="0"/>
  <w15:commentEx w15:paraId="628A24FB" w15:done="0"/>
  <w15:commentEx w15:paraId="4EB1E2F6" w15:done="0"/>
  <w15:commentEx w15:paraId="08EA0B64" w15:done="0"/>
  <w15:commentEx w15:paraId="15C3BBEB" w15:done="0"/>
  <w15:commentEx w15:paraId="110CEFE1" w15:done="0"/>
  <w15:commentEx w15:paraId="385B457C" w15:done="0"/>
  <w15:commentEx w15:paraId="2085691C" w15:done="0"/>
  <w15:commentEx w15:paraId="391E2074" w15:done="0"/>
  <w15:commentEx w15:paraId="53CFCE58" w15:done="0"/>
  <w15:commentEx w15:paraId="662BD564" w15:done="0"/>
  <w15:commentEx w15:paraId="3AA64BD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4D2B8" w14:textId="77777777" w:rsidR="00EE0512" w:rsidRDefault="00EE0512" w:rsidP="00380601">
      <w:r>
        <w:separator/>
      </w:r>
    </w:p>
  </w:endnote>
  <w:endnote w:type="continuationSeparator" w:id="0">
    <w:p w14:paraId="1B962A79" w14:textId="77777777" w:rsidR="00EE0512" w:rsidRDefault="00EE0512" w:rsidP="0038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1B2DD" w14:textId="77777777" w:rsidR="00EE0512" w:rsidRDefault="00EE0512" w:rsidP="00380601">
      <w:r>
        <w:separator/>
      </w:r>
    </w:p>
  </w:footnote>
  <w:footnote w:type="continuationSeparator" w:id="0">
    <w:p w14:paraId="23D95826" w14:textId="77777777" w:rsidR="00EE0512" w:rsidRDefault="00EE0512" w:rsidP="00380601">
      <w:r>
        <w:continuationSeparator/>
      </w:r>
    </w:p>
  </w:footnote>
  <w:footnote w:id="1">
    <w:p w14:paraId="510C2950" w14:textId="0D6D3070" w:rsidR="003A14B0" w:rsidRPr="00380601" w:rsidRDefault="003A14B0">
      <w:pPr>
        <w:pStyle w:val="FootnoteText"/>
        <w:rPr>
          <w:lang w:val="en-US"/>
          <w:rPrChange w:id="155" w:author="ahueni" w:date="2018-05-30T21:32:00Z">
            <w:rPr/>
          </w:rPrChange>
        </w:rPr>
      </w:pPr>
      <w:ins w:id="156" w:author="ahueni" w:date="2018-05-30T21:32:00Z">
        <w:r>
          <w:rPr>
            <w:rStyle w:val="FootnoteReference"/>
          </w:rPr>
          <w:footnoteRef/>
        </w:r>
      </w:ins>
      <w:ins w:id="157" w:author="ahueni" w:date="2018-07-22T13:15:00Z">
        <w:r>
          <w:t xml:space="preserve"> </w:t>
        </w:r>
        <w:r w:rsidRPr="004D22A9">
          <w:t>http://asaf.github.io/tech_posts/export_certificate_and_private_key_from_jks/</w:t>
        </w:r>
      </w:ins>
    </w:p>
  </w:footnote>
  <w:footnote w:id="2">
    <w:p w14:paraId="673ADD13" w14:textId="77777777" w:rsidR="003A14B0" w:rsidRPr="00304819" w:rsidRDefault="003A14B0" w:rsidP="00E0700B">
      <w:pPr>
        <w:pStyle w:val="FootnoteText"/>
        <w:rPr>
          <w:ins w:id="658" w:author="ahueni" w:date="2018-07-22T13:39:00Z"/>
          <w:lang w:val="en-US"/>
        </w:rPr>
      </w:pPr>
      <w:ins w:id="659" w:author="ahueni" w:date="2018-07-22T13:39:00Z">
        <w:r>
          <w:rPr>
            <w:rStyle w:val="FootnoteReference"/>
          </w:rPr>
          <w:footnoteRef/>
        </w:r>
        <w:r>
          <w:t xml:space="preserve"> </w:t>
        </w:r>
        <w:r w:rsidRPr="004D22A9">
          <w:t>http://asaf.github.io/tech_posts/export_certificate_and_private_key_from_jks/</w:t>
        </w:r>
      </w:ins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D0BB2"/>
    <w:multiLevelType w:val="hybridMultilevel"/>
    <w:tmpl w:val="FB86FE12"/>
    <w:lvl w:ilvl="0" w:tplc="F9D4EEC8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ueni">
    <w15:presenceInfo w15:providerId="None" w15:userId="ahueni"/>
  </w15:person>
  <w15:person w15:author="Martin Gwerder">
    <w15:presenceInfo w15:providerId="Windows Live" w15:userId="7e23deb63288be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33"/>
    <w:rsid w:val="00003C01"/>
    <w:rsid w:val="0006018D"/>
    <w:rsid w:val="000929A4"/>
    <w:rsid w:val="00093B56"/>
    <w:rsid w:val="000940FA"/>
    <w:rsid w:val="00096834"/>
    <w:rsid w:val="000B0DCB"/>
    <w:rsid w:val="000B3D8D"/>
    <w:rsid w:val="000D79BA"/>
    <w:rsid w:val="00127F03"/>
    <w:rsid w:val="001575BF"/>
    <w:rsid w:val="001700E7"/>
    <w:rsid w:val="00186D31"/>
    <w:rsid w:val="00197310"/>
    <w:rsid w:val="001F6826"/>
    <w:rsid w:val="002A1E82"/>
    <w:rsid w:val="002C131E"/>
    <w:rsid w:val="002D0FD7"/>
    <w:rsid w:val="002D6292"/>
    <w:rsid w:val="002E35DD"/>
    <w:rsid w:val="002E5A5C"/>
    <w:rsid w:val="00362E69"/>
    <w:rsid w:val="00380601"/>
    <w:rsid w:val="0039306D"/>
    <w:rsid w:val="003A14B0"/>
    <w:rsid w:val="003A1AE5"/>
    <w:rsid w:val="003A4C0C"/>
    <w:rsid w:val="003D64CD"/>
    <w:rsid w:val="003D7529"/>
    <w:rsid w:val="00413B5E"/>
    <w:rsid w:val="00434558"/>
    <w:rsid w:val="00437543"/>
    <w:rsid w:val="004A4E55"/>
    <w:rsid w:val="004D22A9"/>
    <w:rsid w:val="00503CD9"/>
    <w:rsid w:val="0054152E"/>
    <w:rsid w:val="00650205"/>
    <w:rsid w:val="00652E7A"/>
    <w:rsid w:val="00666D2D"/>
    <w:rsid w:val="006847FF"/>
    <w:rsid w:val="00690C0D"/>
    <w:rsid w:val="006A6FEE"/>
    <w:rsid w:val="006B201D"/>
    <w:rsid w:val="006F005D"/>
    <w:rsid w:val="0071405F"/>
    <w:rsid w:val="00717B6F"/>
    <w:rsid w:val="00753E42"/>
    <w:rsid w:val="007822E5"/>
    <w:rsid w:val="007B0E06"/>
    <w:rsid w:val="007D1061"/>
    <w:rsid w:val="007E338D"/>
    <w:rsid w:val="007F5FE7"/>
    <w:rsid w:val="00826BC2"/>
    <w:rsid w:val="0083089F"/>
    <w:rsid w:val="00866D94"/>
    <w:rsid w:val="00880DF1"/>
    <w:rsid w:val="008C1E52"/>
    <w:rsid w:val="008E0F5B"/>
    <w:rsid w:val="00902A4C"/>
    <w:rsid w:val="0093277C"/>
    <w:rsid w:val="009A750C"/>
    <w:rsid w:val="009D1C8A"/>
    <w:rsid w:val="009D4A1A"/>
    <w:rsid w:val="009F357B"/>
    <w:rsid w:val="009F71AE"/>
    <w:rsid w:val="00A02607"/>
    <w:rsid w:val="00A25895"/>
    <w:rsid w:val="00A2627D"/>
    <w:rsid w:val="00A916C5"/>
    <w:rsid w:val="00A97AB9"/>
    <w:rsid w:val="00AF4A62"/>
    <w:rsid w:val="00B01FC5"/>
    <w:rsid w:val="00B23E06"/>
    <w:rsid w:val="00B71B34"/>
    <w:rsid w:val="00BD44DD"/>
    <w:rsid w:val="00BE1762"/>
    <w:rsid w:val="00BF400A"/>
    <w:rsid w:val="00C26AE9"/>
    <w:rsid w:val="00C62D71"/>
    <w:rsid w:val="00CD2533"/>
    <w:rsid w:val="00D76D9B"/>
    <w:rsid w:val="00D9457F"/>
    <w:rsid w:val="00DA0A16"/>
    <w:rsid w:val="00DD1737"/>
    <w:rsid w:val="00E0700B"/>
    <w:rsid w:val="00E34A2C"/>
    <w:rsid w:val="00E97B33"/>
    <w:rsid w:val="00EE0512"/>
    <w:rsid w:val="00EE699C"/>
    <w:rsid w:val="00F076FF"/>
    <w:rsid w:val="00F27C66"/>
    <w:rsid w:val="00F34297"/>
    <w:rsid w:val="00F476DB"/>
    <w:rsid w:val="00F625EA"/>
    <w:rsid w:val="00F70592"/>
    <w:rsid w:val="00FB5933"/>
    <w:rsid w:val="00FB659D"/>
    <w:rsid w:val="00FD1263"/>
    <w:rsid w:val="00FF0580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D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1737"/>
  </w:style>
  <w:style w:type="paragraph" w:styleId="Heading1">
    <w:name w:val="heading 1"/>
    <w:basedOn w:val="Normal"/>
    <w:next w:val="Normal"/>
    <w:link w:val="Heading1Char"/>
    <w:uiPriority w:val="9"/>
    <w:qFormat/>
    <w:rsid w:val="00CD25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06"/>
    <w:pPr>
      <w:keepNext/>
      <w:keepLines/>
      <w:spacing w:before="40"/>
      <w:outlineLvl w:val="2"/>
      <w:pPrChange w:id="0" w:author="ahueni" w:date="2018-05-09T21:45:00Z">
        <w:pPr>
          <w:keepNext/>
          <w:keepLines/>
          <w:spacing w:before="40"/>
          <w:outlineLvl w:val="2"/>
        </w:pPr>
      </w:pPrChange>
    </w:pPr>
    <w:rPr>
      <w:rFonts w:asciiTheme="majorHAnsi" w:eastAsiaTheme="majorEastAsia" w:hAnsiTheme="majorHAnsi" w:cstheme="majorBidi"/>
      <w:b/>
      <w:color w:val="1F3763" w:themeColor="accent1" w:themeShade="7F"/>
      <w:rPrChange w:id="0" w:author="ahueni" w:date="2018-05-09T21:45:00Z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66D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D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D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D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D9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6D94"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0D79BA"/>
    <w:pPr>
      <w:shd w:val="clear" w:color="auto" w:fill="2B66C9"/>
    </w:pPr>
    <w:rPr>
      <w:rFonts w:ascii="Monaco" w:hAnsi="Monaco" w:cs="Times New Roman"/>
      <w:color w:val="FFFFFF"/>
      <w:sz w:val="15"/>
      <w:szCs w:val="15"/>
      <w:lang w:eastAsia="en-GB"/>
    </w:rPr>
  </w:style>
  <w:style w:type="paragraph" w:customStyle="1" w:styleId="p2">
    <w:name w:val="p2"/>
    <w:basedOn w:val="Normal"/>
    <w:rsid w:val="000D79BA"/>
    <w:pPr>
      <w:shd w:val="clear" w:color="auto" w:fill="2B66C9"/>
    </w:pPr>
    <w:rPr>
      <w:rFonts w:ascii="Monaco" w:hAnsi="Monaco" w:cs="Times New Roman"/>
      <w:color w:val="FFFFFF"/>
      <w:sz w:val="15"/>
      <w:szCs w:val="15"/>
      <w:lang w:eastAsia="en-GB"/>
    </w:rPr>
  </w:style>
  <w:style w:type="character" w:customStyle="1" w:styleId="apple-tab-span">
    <w:name w:val="apple-tab-span"/>
    <w:basedOn w:val="DefaultParagraphFont"/>
    <w:rsid w:val="000D79BA"/>
  </w:style>
  <w:style w:type="character" w:customStyle="1" w:styleId="s1">
    <w:name w:val="s1"/>
    <w:basedOn w:val="DefaultParagraphFont"/>
    <w:rsid w:val="000D79BA"/>
  </w:style>
  <w:style w:type="character" w:customStyle="1" w:styleId="apple-converted-space">
    <w:name w:val="apple-converted-space"/>
    <w:basedOn w:val="DefaultParagraphFont"/>
    <w:rsid w:val="000D79BA"/>
  </w:style>
  <w:style w:type="paragraph" w:styleId="ListParagraph">
    <w:name w:val="List Paragraph"/>
    <w:basedOn w:val="Normal"/>
    <w:uiPriority w:val="34"/>
    <w:qFormat/>
    <w:rsid w:val="001700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3E06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23E0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80601"/>
  </w:style>
  <w:style w:type="character" w:customStyle="1" w:styleId="FootnoteTextChar">
    <w:name w:val="Footnote Text Char"/>
    <w:basedOn w:val="DefaultParagraphFont"/>
    <w:link w:val="FootnoteText"/>
    <w:uiPriority w:val="99"/>
    <w:rsid w:val="00380601"/>
  </w:style>
  <w:style w:type="character" w:styleId="FootnoteReference">
    <w:name w:val="footnote reference"/>
    <w:basedOn w:val="DefaultParagraphFont"/>
    <w:uiPriority w:val="99"/>
    <w:unhideWhenUsed/>
    <w:rsid w:val="0038060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D2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unning.sharp.fm/2008/06/importing_private_keys_into_a.html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5774</Words>
  <Characters>32914</Characters>
  <Application>Microsoft Macintosh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ahueni</dc:creator>
  <cp:keywords/>
  <dc:description/>
  <cp:lastModifiedBy>ahueni</cp:lastModifiedBy>
  <cp:revision>22</cp:revision>
  <dcterms:created xsi:type="dcterms:W3CDTF">2018-04-22T12:19:00Z</dcterms:created>
  <dcterms:modified xsi:type="dcterms:W3CDTF">2018-09-03T14:39:00Z</dcterms:modified>
</cp:coreProperties>
</file>